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05" w:rsidRDefault="00411705">
      <w:pPr>
        <w:rPr>
          <w:rStyle w:val="20"/>
        </w:rPr>
      </w:pPr>
    </w:p>
    <w:p w:rsidR="00740BC8" w:rsidRDefault="00740BC8" w:rsidP="00740BC8">
      <w:pPr>
        <w:pStyle w:val="1"/>
        <w:rPr>
          <w:rStyle w:val="20"/>
        </w:rPr>
      </w:pPr>
      <w:r>
        <w:rPr>
          <w:rStyle w:val="20"/>
        </w:rPr>
        <w:t>Инструкция по работе с приложением</w:t>
      </w:r>
    </w:p>
    <w:p w:rsidR="00740BC8" w:rsidRDefault="00740BC8" w:rsidP="00740BC8">
      <w:r>
        <w:t>В приложении реализованы две основных функции:</w:t>
      </w:r>
    </w:p>
    <w:p w:rsidR="00740BC8" w:rsidRDefault="001A28F5" w:rsidP="00740BC8">
      <w:pPr>
        <w:pStyle w:val="a3"/>
        <w:numPr>
          <w:ilvl w:val="0"/>
          <w:numId w:val="11"/>
        </w:numPr>
      </w:pPr>
      <w:r>
        <w:t xml:space="preserve">Веб-сервер </w:t>
      </w:r>
      <w:r>
        <w:rPr>
          <w:lang w:val="en-US"/>
        </w:rPr>
        <w:t>mock</w:t>
      </w:r>
      <w:r>
        <w:t xml:space="preserve">-заглушек. Предоставляет доступ к </w:t>
      </w:r>
      <w:r>
        <w:rPr>
          <w:lang w:val="en-US"/>
        </w:rPr>
        <w:t>endpoint</w:t>
      </w:r>
      <w:r w:rsidRPr="001A28F5">
        <w:t>’</w:t>
      </w:r>
      <w:proofErr w:type="spellStart"/>
      <w:r>
        <w:t>ам</w:t>
      </w:r>
      <w:proofErr w:type="spellEnd"/>
      <w:r>
        <w:t>. Отвечает на запросы по заранее составленным шаблонам без реализации логики бизнес процессов.</w:t>
      </w:r>
    </w:p>
    <w:p w:rsidR="001A28F5" w:rsidRPr="00740BC8" w:rsidRDefault="001A28F5" w:rsidP="00740BC8">
      <w:pPr>
        <w:pStyle w:val="a3"/>
        <w:numPr>
          <w:ilvl w:val="0"/>
          <w:numId w:val="11"/>
        </w:numPr>
      </w:pPr>
      <w:r>
        <w:t>Драйвер отправки запросов. Предоставляет эмулировать отправку сообщений по заранее составленным шаблонам без реализации логики бизнес процессов.</w:t>
      </w:r>
    </w:p>
    <w:p w:rsidR="00740BC8" w:rsidRPr="00740BC8" w:rsidRDefault="001A28F5" w:rsidP="00740BC8">
      <w:r>
        <w:t>Верхний уровень веб-приложения предлагает выбор между двумя разделами – каждый отвечает за свою часть функционала приложения:</w:t>
      </w:r>
    </w:p>
    <w:p w:rsidR="00740BC8" w:rsidRDefault="00740BC8" w:rsidP="00740BC8">
      <w:r>
        <w:rPr>
          <w:noProof/>
          <w:lang w:eastAsia="ru-RU"/>
        </w:rPr>
        <w:drawing>
          <wp:inline distT="0" distB="0" distL="0" distR="0">
            <wp:extent cx="5886450" cy="2962275"/>
            <wp:effectExtent l="76200" t="57150" r="95250" b="1238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C6A7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t="7757" b="28765"/>
                    <a:stretch/>
                  </pic:blipFill>
                  <pic:spPr bwMode="auto">
                    <a:xfrm>
                      <a:off x="0" y="0"/>
                      <a:ext cx="5883306" cy="29606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BC8" w:rsidRPr="00860CC5" w:rsidRDefault="001A28F5" w:rsidP="00740BC8">
      <w:r>
        <w:t xml:space="preserve">Раздел </w:t>
      </w:r>
      <w:r>
        <w:rPr>
          <w:lang w:val="en-US"/>
        </w:rPr>
        <w:t>mock</w:t>
      </w:r>
      <w:r w:rsidRPr="001A28F5">
        <w:t xml:space="preserve"> – </w:t>
      </w:r>
      <w:r>
        <w:t xml:space="preserve">за настройку шаблонов </w:t>
      </w:r>
      <w:r w:rsidR="00860CC5">
        <w:rPr>
          <w:lang w:val="en-US"/>
        </w:rPr>
        <w:t>mock</w:t>
      </w:r>
      <w:r w:rsidR="00860CC5">
        <w:t>-заглушек.</w:t>
      </w:r>
    </w:p>
    <w:p w:rsidR="00860CC5" w:rsidRDefault="00860CC5" w:rsidP="00740BC8">
      <w:r>
        <w:t xml:space="preserve">Раздел </w:t>
      </w:r>
      <w:r>
        <w:rPr>
          <w:lang w:val="en-US"/>
        </w:rPr>
        <w:t>driver</w:t>
      </w:r>
      <w:r w:rsidRPr="00860CC5">
        <w:t xml:space="preserve"> – </w:t>
      </w:r>
      <w:r>
        <w:t>за настройку шаблонов и отправку запросов.</w:t>
      </w:r>
    </w:p>
    <w:p w:rsidR="00860CC5" w:rsidRPr="00860CC5" w:rsidRDefault="00860CC5" w:rsidP="004945D7">
      <w:pPr>
        <w:pStyle w:val="2"/>
      </w:pPr>
      <w:r>
        <w:lastRenderedPageBreak/>
        <w:t xml:space="preserve">Настройка </w:t>
      </w:r>
      <w:r>
        <w:rPr>
          <w:lang w:val="en-US"/>
        </w:rPr>
        <w:t>mock</w:t>
      </w:r>
      <w:r>
        <w:t>-заглушки</w:t>
      </w:r>
    </w:p>
    <w:p w:rsidR="00775281" w:rsidRDefault="00860CC5" w:rsidP="00740BC8">
      <w:r>
        <w:t xml:space="preserve">При </w:t>
      </w:r>
      <w:r w:rsidR="00775281">
        <w:t xml:space="preserve">выборе раздела </w:t>
      </w:r>
      <w:r w:rsidR="00775281">
        <w:rPr>
          <w:lang w:val="en-US"/>
        </w:rPr>
        <w:t>mock</w:t>
      </w:r>
      <w:r w:rsidR="00775281" w:rsidRPr="00775281">
        <w:t xml:space="preserve"> </w:t>
      </w:r>
      <w:r w:rsidR="00775281">
        <w:t xml:space="preserve">появляется страница выбора </w:t>
      </w:r>
      <w:r w:rsidR="00775281">
        <w:rPr>
          <w:lang w:val="en-US"/>
        </w:rPr>
        <w:t>endpoint</w:t>
      </w:r>
      <w:r w:rsidR="00775281" w:rsidRPr="00775281">
        <w:t>’</w:t>
      </w:r>
      <w:r w:rsidR="00775281">
        <w:t>а:</w:t>
      </w:r>
      <w:r w:rsidR="00775281">
        <w:br/>
      </w:r>
      <w:r w:rsidR="00775281">
        <w:rPr>
          <w:noProof/>
          <w:lang w:eastAsia="ru-RU"/>
        </w:rPr>
        <w:drawing>
          <wp:inline distT="0" distB="0" distL="0" distR="0">
            <wp:extent cx="4959256" cy="343852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7993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6174" r="962" b="2303"/>
                    <a:stretch/>
                  </pic:blipFill>
                  <pic:spPr bwMode="auto">
                    <a:xfrm>
                      <a:off x="0" y="0"/>
                      <a:ext cx="4967835" cy="3444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281" w:rsidRDefault="00775281">
      <w:r>
        <w:t xml:space="preserve">В списке отражены все реализованные </w:t>
      </w:r>
      <w:r>
        <w:rPr>
          <w:lang w:val="en-US"/>
        </w:rPr>
        <w:t>mock</w:t>
      </w:r>
      <w:r w:rsidRPr="00775281">
        <w:t>-</w:t>
      </w:r>
      <w:r>
        <w:t xml:space="preserve"> серверы.</w:t>
      </w:r>
    </w:p>
    <w:p w:rsidR="004945D7" w:rsidRPr="00710CB6" w:rsidRDefault="00775281">
      <w:pPr>
        <w:rPr>
          <w:rStyle w:val="20"/>
        </w:rPr>
      </w:pPr>
      <w:r>
        <w:t xml:space="preserve">При выборе </w:t>
      </w:r>
      <w:r w:rsidR="004945D7">
        <w:rPr>
          <w:lang w:val="en-US"/>
        </w:rPr>
        <w:t>endpoint</w:t>
      </w:r>
      <w:r w:rsidR="004945D7" w:rsidRPr="004945D7">
        <w:t>’</w:t>
      </w:r>
      <w:r w:rsidR="004945D7">
        <w:t>а</w:t>
      </w:r>
      <w:r>
        <w:t xml:space="preserve"> открывается страница редактора </w:t>
      </w:r>
      <w:r>
        <w:rPr>
          <w:lang w:val="en-US"/>
        </w:rPr>
        <w:t>mock</w:t>
      </w:r>
      <w:r w:rsidRPr="00775281">
        <w:t>-</w:t>
      </w:r>
      <w:r>
        <w:t xml:space="preserve"> сервера:</w:t>
      </w:r>
      <w:r>
        <w:rPr>
          <w:rStyle w:val="20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ru-RU"/>
        </w:rPr>
        <w:drawing>
          <wp:inline distT="0" distB="0" distL="0" distR="0">
            <wp:extent cx="5769841" cy="3886200"/>
            <wp:effectExtent l="0" t="0" r="254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BCB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9"/>
                    <a:stretch/>
                  </pic:blipFill>
                  <pic:spPr bwMode="auto">
                    <a:xfrm>
                      <a:off x="0" y="0"/>
                      <a:ext cx="5770698" cy="388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EE6" w:rsidRDefault="004945D7" w:rsidP="004945D7">
      <w:pPr>
        <w:pStyle w:val="3"/>
        <w:rPr>
          <w:rStyle w:val="20"/>
        </w:rPr>
      </w:pPr>
      <w:r>
        <w:rPr>
          <w:rStyle w:val="20"/>
        </w:rPr>
        <w:t xml:space="preserve">Принцип работы </w:t>
      </w:r>
      <w:r>
        <w:rPr>
          <w:rStyle w:val="20"/>
          <w:lang w:val="en-US"/>
        </w:rPr>
        <w:t>mock</w:t>
      </w:r>
      <w:r>
        <w:rPr>
          <w:rStyle w:val="20"/>
        </w:rPr>
        <w:t>-заглушки</w:t>
      </w:r>
    </w:p>
    <w:p w:rsidR="00D47A22" w:rsidRDefault="00E31EE6" w:rsidP="00E31EE6">
      <w:r w:rsidRPr="00E31EE6">
        <w:t>При</w:t>
      </w:r>
      <w:r>
        <w:t xml:space="preserve"> обращении к </w:t>
      </w:r>
      <w:proofErr w:type="spellStart"/>
      <w:r>
        <w:t>вебсервису</w:t>
      </w:r>
      <w:proofErr w:type="spellEnd"/>
      <w:r>
        <w:t xml:space="preserve">, программа загружает файл с данными для заполнения ответа. Именно этот файл доступен для редактирования в веб-интерфейсе. </w:t>
      </w:r>
    </w:p>
    <w:p w:rsidR="00D47A22" w:rsidRPr="00D47A22" w:rsidRDefault="00D47A22" w:rsidP="00E31EE6">
      <w:r>
        <w:lastRenderedPageBreak/>
        <w:t xml:space="preserve">Файл представляет собой </w:t>
      </w:r>
      <w:r>
        <w:rPr>
          <w:lang w:val="en-US"/>
        </w:rPr>
        <w:t>xml</w:t>
      </w:r>
      <w:r>
        <w:t>-контейнер элементов «</w:t>
      </w:r>
      <w:r>
        <w:rPr>
          <w:lang w:val="en-US"/>
        </w:rPr>
        <w:t>response</w:t>
      </w:r>
      <w:r>
        <w:t>». У каждого «</w:t>
      </w:r>
      <w:r>
        <w:rPr>
          <w:lang w:val="en-US"/>
        </w:rPr>
        <w:t>response</w:t>
      </w:r>
      <w:r>
        <w:t>» есть атрибут «</w:t>
      </w:r>
      <w:r>
        <w:rPr>
          <w:lang w:val="en-US"/>
        </w:rPr>
        <w:t>name</w:t>
      </w:r>
      <w:r>
        <w:t>». У одного из элементов «</w:t>
      </w:r>
      <w:r>
        <w:rPr>
          <w:lang w:val="en-US"/>
        </w:rPr>
        <w:t>response</w:t>
      </w:r>
      <w:r>
        <w:t>» атрибут «</w:t>
      </w:r>
      <w:r>
        <w:rPr>
          <w:lang w:val="en-US"/>
        </w:rPr>
        <w:t>name</w:t>
      </w:r>
      <w:r>
        <w:t>» равен «</w:t>
      </w:r>
      <w:r>
        <w:rPr>
          <w:lang w:val="en-US"/>
        </w:rPr>
        <w:t>default</w:t>
      </w:r>
      <w:r>
        <w:t>»</w:t>
      </w:r>
      <w:r w:rsidRPr="00D47A22">
        <w:t>.</w:t>
      </w:r>
    </w:p>
    <w:p w:rsidR="00D47A22" w:rsidRDefault="00D47A22" w:rsidP="00E31EE6">
      <w:r>
        <w:t>Программа способна выбирать среди элементов «</w:t>
      </w:r>
      <w:r>
        <w:rPr>
          <w:lang w:val="en-US"/>
        </w:rPr>
        <w:t>response</w:t>
      </w:r>
      <w:r>
        <w:t>» по содержимому запроса.</w:t>
      </w:r>
    </w:p>
    <w:p w:rsidR="00D47A22" w:rsidRDefault="00D47A22" w:rsidP="00E31EE6">
      <w:proofErr w:type="gramStart"/>
      <w:r>
        <w:t>У каждой точки интеграции определен элемент, по значению которого определяется имя элемента «</w:t>
      </w:r>
      <w:r>
        <w:rPr>
          <w:lang w:val="en-US"/>
        </w:rPr>
        <w:t>response</w:t>
      </w:r>
      <w:r>
        <w:t>», из которого будет составлен ответ (Механизм генерации мок-серверов для того чтобы изменить этот элемент описан в разделе «</w:t>
      </w:r>
      <w:r w:rsidRPr="00D47A22">
        <w:t>Инструкция по доработке приложения</w:t>
      </w:r>
      <w:r>
        <w:t>».</w:t>
      </w:r>
      <w:proofErr w:type="gramEnd"/>
      <w:r>
        <w:t xml:space="preserve"> </w:t>
      </w:r>
      <w:proofErr w:type="gramStart"/>
      <w:r>
        <w:t xml:space="preserve">При изменении этого тэга веб-сервер придется </w:t>
      </w:r>
      <w:proofErr w:type="spellStart"/>
      <w:r>
        <w:t>передеплоить</w:t>
      </w:r>
      <w:proofErr w:type="spellEnd"/>
      <w:r>
        <w:t>).</w:t>
      </w:r>
      <w:proofErr w:type="gramEnd"/>
    </w:p>
    <w:p w:rsidR="00D47A22" w:rsidRDefault="00D47A22" w:rsidP="00E31EE6">
      <w:r>
        <w:t>В текущей версии веб-сервера этот элемент для каждой точки интеграции определены как: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5635"/>
      </w:tblGrid>
      <w:tr w:rsidR="00F03137" w:rsidTr="00EA4931">
        <w:tc>
          <w:tcPr>
            <w:tcW w:w="1242" w:type="dxa"/>
            <w:shd w:val="clear" w:color="auto" w:fill="BFBFBF" w:themeFill="background1" w:themeFillShade="BF"/>
          </w:tcPr>
          <w:p w:rsidR="00F03137" w:rsidRPr="00613B6F" w:rsidRDefault="00A33D4A" w:rsidP="008C54A2">
            <w:r>
              <w:t>Система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F03137" w:rsidRPr="00613B6F" w:rsidRDefault="00A33D4A" w:rsidP="008C54A2">
            <w:r>
              <w:t>Точка интеграции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F03137" w:rsidRPr="00613B6F" w:rsidRDefault="00A33D4A" w:rsidP="008C54A2">
            <w:r>
              <w:t>Имя элементу, по которому будет определяться данные для ответа</w:t>
            </w:r>
          </w:p>
        </w:tc>
      </w:tr>
      <w:tr w:rsidR="00F03137" w:rsidTr="00EA4931">
        <w:tc>
          <w:tcPr>
            <w:tcW w:w="1242" w:type="dxa"/>
            <w:vMerge w:val="restart"/>
            <w:shd w:val="clear" w:color="auto" w:fill="F2F2F2" w:themeFill="background1" w:themeFillShade="F2"/>
          </w:tcPr>
          <w:p w:rsidR="00F03137" w:rsidRPr="00613B6F" w:rsidRDefault="00F03137" w:rsidP="008C54A2">
            <w:r w:rsidRPr="00613B6F">
              <w:t>CRM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CreateTask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8C54A2">
            <w:proofErr w:type="spellStart"/>
            <w:r w:rsidRPr="00613B6F">
              <w:t>comment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8C54A2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GetParticipants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8C54A2">
            <w:proofErr w:type="spellStart"/>
            <w:r w:rsidRPr="00613B6F">
              <w:t>performer</w:t>
            </w:r>
            <w:proofErr w:type="spellEnd"/>
          </w:p>
        </w:tc>
      </w:tr>
      <w:tr w:rsidR="00F03137" w:rsidTr="00EA4931">
        <w:trPr>
          <w:trHeight w:val="70"/>
        </w:trPr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8C54A2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SaveDeal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8C54A2">
            <w:proofErr w:type="spellStart"/>
            <w:r w:rsidRPr="00613B6F">
              <w:t>dealType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8C54A2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UpdateRef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8C54A2">
            <w:proofErr w:type="spellStart"/>
            <w:r w:rsidRPr="00613B6F">
              <w:t>referenceItem</w:t>
            </w:r>
            <w:proofErr w:type="spellEnd"/>
          </w:p>
        </w:tc>
      </w:tr>
      <w:tr w:rsidR="00F03137" w:rsidTr="00EA4931">
        <w:tc>
          <w:tcPr>
            <w:tcW w:w="1242" w:type="dxa"/>
            <w:vMerge w:val="restart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AMRLiRT</w:t>
            </w:r>
            <w:proofErr w:type="spellEnd"/>
          </w:p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CalculateDebtCapacity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8C54A2">
            <w:proofErr w:type="spellStart"/>
            <w:r w:rsidRPr="00613B6F">
              <w:t>model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8C54A2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CalculateRating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8C54A2">
            <w:proofErr w:type="spellStart"/>
            <w:r w:rsidRPr="00613B6F">
              <w:t>model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8C54A2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ConfirmRating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8C54A2">
            <w:proofErr w:type="spellStart"/>
            <w:r w:rsidRPr="00613B6F">
              <w:t>siebelMessage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8C54A2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CorrectRating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8C54A2">
            <w:proofErr w:type="spellStart"/>
            <w:r w:rsidRPr="00613B6F">
              <w:t>siebelMessage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8C54A2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FinalizeLGD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8C54A2">
            <w:proofErr w:type="spellStart"/>
            <w:r w:rsidRPr="00613B6F">
              <w:t>type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8C54A2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CalculateLGD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8C54A2">
            <w:proofErr w:type="spellStart"/>
            <w:r w:rsidRPr="00613B6F">
              <w:t>comment</w:t>
            </w:r>
            <w:proofErr w:type="spellEnd"/>
          </w:p>
        </w:tc>
      </w:tr>
      <w:tr w:rsidR="00F03137" w:rsidTr="00EA4931">
        <w:tc>
          <w:tcPr>
            <w:tcW w:w="1242" w:type="dxa"/>
            <w:vMerge w:val="restart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FinRep</w:t>
            </w:r>
            <w:proofErr w:type="spellEnd"/>
          </w:p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FinAnalysisImport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8C54A2">
            <w:proofErr w:type="spellStart"/>
            <w:r w:rsidRPr="00613B6F">
              <w:t>dealId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8C54A2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FinReportImport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8C54A2">
            <w:proofErr w:type="spellStart"/>
            <w:r w:rsidRPr="00613B6F">
              <w:t>finReportType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8C54A2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ImportRating</w:t>
            </w:r>
            <w:proofErr w:type="spellEnd"/>
          </w:p>
        </w:tc>
        <w:tc>
          <w:tcPr>
            <w:tcW w:w="5635" w:type="dxa"/>
          </w:tcPr>
          <w:p w:rsidR="00F03137" w:rsidRPr="00613B6F" w:rsidRDefault="00F03137" w:rsidP="008C54A2">
            <w:proofErr w:type="spellStart"/>
            <w:r w:rsidRPr="00613B6F">
              <w:t>entityType</w:t>
            </w:r>
            <w:proofErr w:type="spellEnd"/>
          </w:p>
        </w:tc>
      </w:tr>
      <w:tr w:rsidR="00F03137" w:rsidTr="00EA4931">
        <w:tc>
          <w:tcPr>
            <w:tcW w:w="1242" w:type="dxa"/>
            <w:vMerge/>
            <w:shd w:val="clear" w:color="auto" w:fill="F2F2F2" w:themeFill="background1" w:themeFillShade="F2"/>
          </w:tcPr>
          <w:p w:rsidR="00F03137" w:rsidRPr="00613B6F" w:rsidRDefault="00F03137" w:rsidP="008C54A2"/>
        </w:tc>
        <w:tc>
          <w:tcPr>
            <w:tcW w:w="2694" w:type="dxa"/>
            <w:shd w:val="clear" w:color="auto" w:fill="F2F2F2" w:themeFill="background1" w:themeFillShade="F2"/>
          </w:tcPr>
          <w:p w:rsidR="00F03137" w:rsidRPr="00613B6F" w:rsidRDefault="00F03137" w:rsidP="008C54A2">
            <w:proofErr w:type="spellStart"/>
            <w:r w:rsidRPr="00613B6F">
              <w:t>UpdateRating</w:t>
            </w:r>
            <w:proofErr w:type="spellEnd"/>
          </w:p>
        </w:tc>
        <w:tc>
          <w:tcPr>
            <w:tcW w:w="5635" w:type="dxa"/>
          </w:tcPr>
          <w:p w:rsidR="00F03137" w:rsidRDefault="00F03137" w:rsidP="008C54A2">
            <w:proofErr w:type="spellStart"/>
            <w:r w:rsidRPr="00613B6F">
              <w:t>status</w:t>
            </w:r>
            <w:proofErr w:type="spellEnd"/>
          </w:p>
        </w:tc>
      </w:tr>
    </w:tbl>
    <w:p w:rsidR="00EA4931" w:rsidRDefault="00EA4931" w:rsidP="00E31EE6"/>
    <w:p w:rsidR="00EA4931" w:rsidRPr="00EA4931" w:rsidRDefault="00EA4931" w:rsidP="00E31EE6">
      <w:r w:rsidRPr="00EA4931">
        <w:t>Если значение данного тэга не на</w:t>
      </w:r>
      <w:r>
        <w:t xml:space="preserve">йдено в </w:t>
      </w:r>
      <w:r w:rsidRPr="00EA4931">
        <w:t xml:space="preserve">xml </w:t>
      </w:r>
      <w:r>
        <w:t xml:space="preserve">с данными, то будет использоваться </w:t>
      </w:r>
      <w:r w:rsidRPr="00EA4931">
        <w:t>default-</w:t>
      </w:r>
      <w:r>
        <w:t>значение.</w:t>
      </w:r>
    </w:p>
    <w:p w:rsidR="00EA4931" w:rsidRDefault="00EA4931" w:rsidP="00E31EE6">
      <w:r>
        <w:t>После определения  нужного имени элемента «</w:t>
      </w:r>
      <w:r>
        <w:rPr>
          <w:lang w:val="en-US"/>
        </w:rPr>
        <w:t>response</w:t>
      </w:r>
      <w:r>
        <w:t>» из файла с данными, на его основе составляется ответное сообщение.</w:t>
      </w:r>
    </w:p>
    <w:p w:rsidR="00EA4931" w:rsidRDefault="00EA4931" w:rsidP="00EA4931">
      <w:pPr>
        <w:pStyle w:val="3"/>
        <w:rPr>
          <w:rStyle w:val="20"/>
        </w:rPr>
      </w:pPr>
      <w:bookmarkStart w:id="0" w:name="_GoBack"/>
      <w:bookmarkEnd w:id="0"/>
      <w:r w:rsidRPr="00EA4931">
        <w:rPr>
          <w:rStyle w:val="20"/>
        </w:rPr>
        <w:lastRenderedPageBreak/>
        <w:t xml:space="preserve">Редактирование шаблона </w:t>
      </w:r>
      <w:proofErr w:type="spellStart"/>
      <w:r w:rsidRPr="00EA4931">
        <w:rPr>
          <w:rStyle w:val="20"/>
        </w:rPr>
        <w:t>mock</w:t>
      </w:r>
      <w:proofErr w:type="spellEnd"/>
      <w:r w:rsidRPr="00EA4931">
        <w:rPr>
          <w:rStyle w:val="20"/>
        </w:rPr>
        <w:t>-заглушки</w:t>
      </w:r>
    </w:p>
    <w:p w:rsidR="00EA4931" w:rsidRDefault="00EA4931" w:rsidP="00EA4931">
      <w:r>
        <w:t xml:space="preserve">В окне редактора точки </w:t>
      </w:r>
      <w:proofErr w:type="gramStart"/>
      <w:r>
        <w:t>интеграции</w:t>
      </w:r>
      <w:proofErr w:type="gramEnd"/>
      <w:r>
        <w:t xml:space="preserve"> возможно не только просмотреть шаблон, но и редактировать его:</w: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ru-RU"/>
        </w:rPr>
        <w:drawing>
          <wp:inline distT="0" distB="0" distL="0" distR="0" wp14:anchorId="5BA92756" wp14:editId="0356F1E7">
            <wp:extent cx="5769841" cy="3886200"/>
            <wp:effectExtent l="0" t="0" r="254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BCB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9"/>
                    <a:stretch/>
                  </pic:blipFill>
                  <pic:spPr bwMode="auto">
                    <a:xfrm>
                      <a:off x="0" y="0"/>
                      <a:ext cx="5770698" cy="388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18B" w:rsidRPr="001B418B" w:rsidRDefault="001B418B" w:rsidP="00EA4931">
      <w:r>
        <w:t xml:space="preserve">Поле редактора позволяет редактировать </w:t>
      </w:r>
      <w:r>
        <w:rPr>
          <w:lang w:val="en-US"/>
        </w:rPr>
        <w:t>xml</w:t>
      </w:r>
      <w:r w:rsidRPr="001B418B">
        <w:t xml:space="preserve">, </w:t>
      </w:r>
      <w:r>
        <w:t xml:space="preserve">содержит </w:t>
      </w:r>
      <w:proofErr w:type="spellStart"/>
      <w:r>
        <w:t>автоподцветку</w:t>
      </w:r>
      <w:proofErr w:type="spellEnd"/>
      <w:r>
        <w:t xml:space="preserve"> </w:t>
      </w:r>
      <w:r>
        <w:rPr>
          <w:lang w:val="en-US"/>
        </w:rPr>
        <w:t>xml</w:t>
      </w:r>
      <w:r w:rsidRPr="001B418B">
        <w:t>-</w:t>
      </w:r>
      <w:r>
        <w:t xml:space="preserve">тэгов, </w:t>
      </w:r>
      <w:proofErr w:type="spellStart"/>
      <w:r>
        <w:t>автозакрытие</w:t>
      </w:r>
      <w:proofErr w:type="spellEnd"/>
      <w:r>
        <w:t xml:space="preserve"> открытых тэгов. Например, если нарушить </w:t>
      </w:r>
      <w:r>
        <w:rPr>
          <w:lang w:val="en-US"/>
        </w:rPr>
        <w:t>xml</w:t>
      </w:r>
      <w:r w:rsidRPr="001B418B">
        <w:t>-</w:t>
      </w:r>
      <w:r>
        <w:t xml:space="preserve">разметку, то </w:t>
      </w:r>
      <w:proofErr w:type="spellStart"/>
      <w:r>
        <w:t>автоподцветка</w:t>
      </w:r>
      <w:proofErr w:type="spellEnd"/>
      <w:r>
        <w:t xml:space="preserve"> автоматически укажет на ошибку:</w:t>
      </w:r>
    </w:p>
    <w:p w:rsidR="001B418B" w:rsidRDefault="001B418B" w:rsidP="00EA4931">
      <w:r>
        <w:rPr>
          <w:noProof/>
          <w:lang w:eastAsia="ru-RU"/>
        </w:rPr>
        <w:drawing>
          <wp:inline distT="0" distB="0" distL="0" distR="0">
            <wp:extent cx="5902331" cy="523875"/>
            <wp:effectExtent l="133350" t="114300" r="155575" b="1619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53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54059" r="38740" b="39258"/>
                    <a:stretch/>
                  </pic:blipFill>
                  <pic:spPr bwMode="auto">
                    <a:xfrm>
                      <a:off x="0" y="0"/>
                      <a:ext cx="5903199" cy="523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18B" w:rsidRDefault="001B418B" w:rsidP="00EA4931">
      <w:proofErr w:type="gramStart"/>
      <w:r>
        <w:t>Если же в этом случае ввести символ «/», дополнив «</w:t>
      </w:r>
      <w:r w:rsidRPr="001B418B">
        <w:t>&lt;</w:t>
      </w:r>
      <w:r>
        <w:t>» до «</w:t>
      </w:r>
      <w:r w:rsidRPr="001B418B">
        <w:t>&lt;/</w:t>
      </w:r>
      <w:r>
        <w:t>»</w:t>
      </w:r>
      <w:r w:rsidRPr="001B418B">
        <w:t xml:space="preserve">, </w:t>
      </w:r>
      <w:r>
        <w:t xml:space="preserve">то редактор </w:t>
      </w:r>
      <w:proofErr w:type="spellStart"/>
      <w:r>
        <w:t>автозаполнит</w:t>
      </w:r>
      <w:proofErr w:type="spellEnd"/>
      <w:r>
        <w:t xml:space="preserve"> ввод до закрывающегося тэга («</w:t>
      </w:r>
      <w:r w:rsidRPr="001B418B">
        <w:t>&lt;/</w:t>
      </w:r>
      <w:proofErr w:type="spellStart"/>
      <w:r w:rsidRPr="001B418B">
        <w:t>contractID</w:t>
      </w:r>
      <w:proofErr w:type="spellEnd"/>
      <w:r w:rsidRPr="001B418B">
        <w:t>&gt;</w:t>
      </w:r>
      <w:r>
        <w:t>»).</w:t>
      </w:r>
      <w:proofErr w:type="gramEnd"/>
    </w:p>
    <w:p w:rsidR="001B418B" w:rsidRDefault="001B418B" w:rsidP="00EA4931"/>
    <w:p w:rsidR="001B418B" w:rsidRDefault="001B418B" w:rsidP="00EA4931">
      <w:r>
        <w:lastRenderedPageBreak/>
        <w:t xml:space="preserve">После всех изменений </w:t>
      </w:r>
      <w:r w:rsidR="00267EB1">
        <w:t xml:space="preserve">необходимо </w:t>
      </w:r>
      <w:proofErr w:type="spellStart"/>
      <w:r w:rsidR="00267EB1">
        <w:t>провалидировать</w:t>
      </w:r>
      <w:proofErr w:type="spellEnd"/>
      <w:r w:rsidR="00267EB1">
        <w:t xml:space="preserve"> </w:t>
      </w:r>
      <w:r w:rsidR="00267EB1">
        <w:rPr>
          <w:lang w:val="en-US"/>
        </w:rPr>
        <w:t>xml</w:t>
      </w:r>
      <w:r w:rsidR="00267EB1" w:rsidRPr="00267EB1">
        <w:t xml:space="preserve">, </w:t>
      </w:r>
      <w:r w:rsidR="00267EB1">
        <w:t>нажав на кнопку «</w:t>
      </w:r>
      <w:r w:rsidR="00267EB1">
        <w:rPr>
          <w:lang w:val="en-US"/>
        </w:rPr>
        <w:t>Validate</w:t>
      </w:r>
      <w:r w:rsidR="00267EB1">
        <w:t>»:</w:t>
      </w:r>
      <w:r w:rsidR="00267EB1">
        <w:rPr>
          <w:noProof/>
          <w:lang w:eastAsia="ru-RU"/>
        </w:rPr>
        <w:drawing>
          <wp:inline distT="0" distB="0" distL="0" distR="0">
            <wp:extent cx="4020790" cy="1952625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620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41809" r="37340" b="10449"/>
                    <a:stretch/>
                  </pic:blipFill>
                  <pic:spPr bwMode="auto">
                    <a:xfrm>
                      <a:off x="0" y="0"/>
                      <a:ext cx="4018643" cy="195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EB1" w:rsidRDefault="00267EB1" w:rsidP="00EA4931">
      <w:r>
        <w:t xml:space="preserve">Если </w:t>
      </w:r>
      <w:r>
        <w:rPr>
          <w:lang w:val="en-US"/>
        </w:rPr>
        <w:t>xml</w:t>
      </w:r>
      <w:r w:rsidRPr="00267EB1">
        <w:t xml:space="preserve"> </w:t>
      </w:r>
      <w:r>
        <w:t xml:space="preserve">корректно и соответствует </w:t>
      </w:r>
      <w:r>
        <w:rPr>
          <w:lang w:val="en-US"/>
        </w:rPr>
        <w:t>xml</w:t>
      </w:r>
      <w:r>
        <w:t>-схеме для шаблонов, то редактор выведет сообщение «</w:t>
      </w:r>
      <w:r>
        <w:rPr>
          <w:lang w:val="en-US"/>
        </w:rPr>
        <w:t>Valid</w:t>
      </w:r>
      <w:r>
        <w:t>»</w:t>
      </w:r>
      <w:r w:rsidRPr="00267EB1">
        <w:t xml:space="preserve">. </w:t>
      </w:r>
      <w:r>
        <w:t xml:space="preserve">Если же сообщение не валидно вместо этого редактор выведет указание на неправильные места в </w:t>
      </w:r>
      <w:r>
        <w:rPr>
          <w:lang w:val="en-US"/>
        </w:rPr>
        <w:t>xml</w:t>
      </w:r>
      <w:r>
        <w:t>.</w:t>
      </w:r>
    </w:p>
    <w:p w:rsidR="00267EB1" w:rsidRPr="00267EB1" w:rsidRDefault="00267EB1" w:rsidP="00EA4931">
      <w:r>
        <w:t>Для применения шаблона необходимо его сохранить. Для этого следует нажать кнопку «</w:t>
      </w:r>
      <w:r>
        <w:rPr>
          <w:lang w:val="en-US"/>
        </w:rPr>
        <w:t>Save</w:t>
      </w:r>
      <w:r>
        <w:t>»</w:t>
      </w:r>
      <w:r w:rsidRPr="00267EB1">
        <w:t>.</w:t>
      </w:r>
    </w:p>
    <w:p w:rsidR="00267EB1" w:rsidRDefault="00267EB1" w:rsidP="00EA4931">
      <w:r>
        <w:t>При успешном сохранении отобразится сообщение «</w:t>
      </w:r>
      <w:r>
        <w:rPr>
          <w:lang w:val="en-US"/>
        </w:rPr>
        <w:t>Saved</w:t>
      </w:r>
      <w:r>
        <w:t>»</w:t>
      </w:r>
      <w:r w:rsidRPr="00267EB1">
        <w:t>:</w:t>
      </w:r>
      <w:r>
        <w:rPr>
          <w:noProof/>
          <w:lang w:eastAsia="ru-RU"/>
        </w:rPr>
        <w:drawing>
          <wp:inline distT="0" distB="0" distL="0" distR="0">
            <wp:extent cx="4495800" cy="196215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4C06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1" t="43504" r="55769" b="27399"/>
                    <a:stretch/>
                  </pic:blipFill>
                  <pic:spPr bwMode="auto">
                    <a:xfrm>
                      <a:off x="0" y="0"/>
                      <a:ext cx="4493399" cy="196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EB1" w:rsidRDefault="00267EB1" w:rsidP="00EA4931">
      <w:r>
        <w:t>Только после этого именно измененный файл будет использоваться как шаблон для именных сообщений.</w:t>
      </w:r>
    </w:p>
    <w:p w:rsidR="008C51C5" w:rsidRDefault="00267EB1" w:rsidP="00EA4931">
      <w:r>
        <w:t>Также редактор позволяет откатывать</w:t>
      </w:r>
      <w:r w:rsidR="008C51C5">
        <w:t xml:space="preserve"> шаблон на ранее сохраненные</w:t>
      </w:r>
      <w:r>
        <w:t xml:space="preserve"> изменения</w:t>
      </w:r>
      <w:r w:rsidR="00820956">
        <w:t>.</w:t>
      </w:r>
      <w:r w:rsidR="008C51C5">
        <w:t xml:space="preserve"> Для этого существуют кнопки:</w:t>
      </w:r>
    </w:p>
    <w:p w:rsidR="008C51C5" w:rsidRPr="008C51C5" w:rsidRDefault="00A93B2F" w:rsidP="008C51C5">
      <w:pPr>
        <w:pStyle w:val="a3"/>
        <w:numPr>
          <w:ilvl w:val="0"/>
          <w:numId w:val="12"/>
        </w:numPr>
      </w:pPr>
      <w:r>
        <w:t>«</w:t>
      </w:r>
      <w:r w:rsidR="008C51C5">
        <w:rPr>
          <w:lang w:val="en-US"/>
        </w:rPr>
        <w:t>Reset</w:t>
      </w:r>
      <w:r w:rsidR="008C51C5" w:rsidRPr="00C71325">
        <w:t xml:space="preserve"> </w:t>
      </w:r>
      <w:r w:rsidR="008C51C5">
        <w:rPr>
          <w:lang w:val="en-US"/>
        </w:rPr>
        <w:t>to</w:t>
      </w:r>
      <w:r w:rsidR="008C51C5" w:rsidRPr="00C71325">
        <w:t xml:space="preserve"> </w:t>
      </w:r>
      <w:proofErr w:type="spellStart"/>
      <w:r w:rsidR="008C51C5">
        <w:rPr>
          <w:lang w:val="en-US"/>
        </w:rPr>
        <w:t>def</w:t>
      </w:r>
      <w:proofErr w:type="spellEnd"/>
      <w:r>
        <w:t>»</w:t>
      </w:r>
      <w:r w:rsidR="00C71325" w:rsidRPr="00C71325">
        <w:t xml:space="preserve"> – </w:t>
      </w:r>
      <w:r w:rsidR="00C71325">
        <w:t>возвращает шаблон к изначальному значению.</w:t>
      </w:r>
    </w:p>
    <w:p w:rsidR="008C51C5" w:rsidRPr="008C51C5" w:rsidRDefault="00A93B2F" w:rsidP="008C51C5">
      <w:pPr>
        <w:pStyle w:val="a3"/>
        <w:numPr>
          <w:ilvl w:val="0"/>
          <w:numId w:val="12"/>
        </w:numPr>
      </w:pPr>
      <w:r>
        <w:t>«</w:t>
      </w:r>
      <w:r w:rsidR="008C51C5">
        <w:rPr>
          <w:lang w:val="en-US"/>
        </w:rPr>
        <w:t>Undo</w:t>
      </w:r>
      <w:r>
        <w:t>» – возвращает шаблон к предыдущему сохраненному значению. При этом шаблон не сохраняется – для применения необходимо нажать «</w:t>
      </w:r>
      <w:r>
        <w:rPr>
          <w:lang w:val="en-US"/>
        </w:rPr>
        <w:t>Save</w:t>
      </w:r>
      <w:r>
        <w:t>»</w:t>
      </w:r>
    </w:p>
    <w:p w:rsidR="00A93B2F" w:rsidRPr="008C51C5" w:rsidRDefault="00A93B2F" w:rsidP="00A93B2F">
      <w:pPr>
        <w:pStyle w:val="a3"/>
        <w:numPr>
          <w:ilvl w:val="0"/>
          <w:numId w:val="12"/>
        </w:numPr>
      </w:pPr>
      <w:r>
        <w:t>«</w:t>
      </w:r>
      <w:proofErr w:type="spellStart"/>
      <w:r w:rsidR="008C51C5">
        <w:rPr>
          <w:lang w:val="en-US"/>
        </w:rPr>
        <w:t>Redu</w:t>
      </w:r>
      <w:proofErr w:type="spellEnd"/>
      <w:r>
        <w:t>»</w:t>
      </w:r>
      <w:r w:rsidR="008C51C5" w:rsidRPr="00A93B2F">
        <w:t xml:space="preserve"> </w:t>
      </w:r>
      <w:r>
        <w:t xml:space="preserve"> – возвращает шаблон к следующему сохраненному значению, которое было откатано с помощью кнопки «</w:t>
      </w:r>
      <w:r>
        <w:rPr>
          <w:lang w:val="en-US"/>
        </w:rPr>
        <w:t>undo</w:t>
      </w:r>
      <w:r>
        <w:t>». При этом шаблон не сохраняется – для применения необходимо нажать «</w:t>
      </w:r>
      <w:r>
        <w:rPr>
          <w:lang w:val="en-US"/>
        </w:rPr>
        <w:t>Save</w:t>
      </w:r>
      <w:r>
        <w:t>»</w:t>
      </w:r>
    </w:p>
    <w:p w:rsidR="00A93B2F" w:rsidRDefault="00A93B2F" w:rsidP="00A93B2F">
      <w:pPr>
        <w:pStyle w:val="a3"/>
      </w:pPr>
    </w:p>
    <w:p w:rsidR="00A93B2F" w:rsidRPr="00267EB1" w:rsidRDefault="00A93B2F" w:rsidP="00A93B2F">
      <w:r>
        <w:t xml:space="preserve">По умолчанию приложение сохраняет 4 </w:t>
      </w:r>
      <w:proofErr w:type="gramStart"/>
      <w:r>
        <w:t>последних</w:t>
      </w:r>
      <w:proofErr w:type="gramEnd"/>
      <w:r>
        <w:t xml:space="preserve"> сохраненных шаблона и один изначальный, самый ранний шаблон.</w:t>
      </w:r>
    </w:p>
    <w:p w:rsidR="00A93B2F" w:rsidRDefault="001B418B" w:rsidP="00A93B2F">
      <w:pPr>
        <w:pStyle w:val="2"/>
      </w:pPr>
      <w:r>
        <w:lastRenderedPageBreak/>
        <w:t xml:space="preserve"> </w:t>
      </w:r>
      <w:r w:rsidR="00A93B2F">
        <w:t>Работа с драйверами</w:t>
      </w:r>
    </w:p>
    <w:p w:rsidR="00A93B2F" w:rsidRDefault="00A93B2F" w:rsidP="00A93B2F">
      <w:r>
        <w:t xml:space="preserve">Для отправки запросов служит раздел </w:t>
      </w:r>
      <w:proofErr w:type="spellStart"/>
      <w:r w:rsidRPr="00A93B2F">
        <w:t>driver</w:t>
      </w:r>
      <w:proofErr w:type="spellEnd"/>
      <w:r>
        <w:t>:</w:t>
      </w:r>
      <w:r>
        <w:rPr>
          <w:noProof/>
          <w:lang w:eastAsia="ru-RU"/>
        </w:rPr>
        <w:drawing>
          <wp:inline distT="0" distB="0" distL="0" distR="0">
            <wp:extent cx="5939543" cy="4000500"/>
            <wp:effectExtent l="0" t="0" r="444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F9D5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9"/>
                    <a:stretch/>
                  </pic:blipFill>
                  <pic:spPr bwMode="auto">
                    <a:xfrm>
                      <a:off x="0" y="0"/>
                      <a:ext cx="5940425" cy="400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B2F" w:rsidRDefault="00A93B2F" w:rsidP="00A93B2F">
      <w:r>
        <w:t xml:space="preserve">В списке отражены все реализованные </w:t>
      </w:r>
      <w:r>
        <w:rPr>
          <w:lang w:val="en-US"/>
        </w:rPr>
        <w:t>driver</w:t>
      </w:r>
      <w:r w:rsidRPr="00A93B2F">
        <w:t>’</w:t>
      </w:r>
      <w:r>
        <w:t>ы – точки интеграции, позволяющие отправку сообщений по шаблону.</w:t>
      </w:r>
    </w:p>
    <w:p w:rsidR="005F3BE7" w:rsidRDefault="005F3BE7" w:rsidP="00A93B2F">
      <w:pPr>
        <w:rPr>
          <w:rStyle w:val="20"/>
        </w:rPr>
      </w:pPr>
      <w:r>
        <w:t>При выборе точки интеграции открывается страница редактора и отправки:</w:t>
      </w:r>
      <w:r>
        <w:rPr>
          <w:rStyle w:val="20"/>
        </w:rPr>
        <w:t xml:space="preserve"> </w:t>
      </w:r>
    </w:p>
    <w:p w:rsidR="005F3BE7" w:rsidRDefault="005F3BE7" w:rsidP="00A93B2F">
      <w:r>
        <w:rPr>
          <w:noProof/>
          <w:lang w:eastAsia="ru-RU"/>
        </w:rPr>
        <w:drawing>
          <wp:inline distT="0" distB="0" distL="0" distR="0">
            <wp:extent cx="5936192" cy="3343275"/>
            <wp:effectExtent l="0" t="0" r="762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8F9F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0"/>
                    <a:stretch/>
                  </pic:blipFill>
                  <pic:spPr bwMode="auto">
                    <a:xfrm>
                      <a:off x="0" y="0"/>
                      <a:ext cx="5940425" cy="334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760" w:rsidRDefault="005F3BE7" w:rsidP="00A93B2F">
      <w:r>
        <w:lastRenderedPageBreak/>
        <w:t xml:space="preserve">Аналогично редактированию </w:t>
      </w:r>
      <w:r>
        <w:rPr>
          <w:lang w:val="en-US"/>
        </w:rPr>
        <w:t>mock</w:t>
      </w:r>
      <w:r>
        <w:t>-</w:t>
      </w:r>
      <w:r w:rsidR="00794760">
        <w:t>заглушек</w:t>
      </w:r>
      <w:r>
        <w:t xml:space="preserve">, появляется файл с шаблонами, который можно </w:t>
      </w:r>
      <w:proofErr w:type="spellStart"/>
      <w:r>
        <w:t>валидировать</w:t>
      </w:r>
      <w:proofErr w:type="spellEnd"/>
      <w:r>
        <w:t>, редактировать, сохранять и восстанавливать.</w:t>
      </w:r>
    </w:p>
    <w:p w:rsidR="00794760" w:rsidRDefault="00794760" w:rsidP="00A93B2F">
      <w:r>
        <w:t xml:space="preserve">В отличие, от </w:t>
      </w:r>
      <w:r>
        <w:rPr>
          <w:lang w:val="en-US"/>
        </w:rPr>
        <w:t>mock</w:t>
      </w:r>
      <w:r>
        <w:t>-сервисов, Драйверы служат для отправки запросов. В шаблоне находятся «</w:t>
      </w:r>
      <w:r>
        <w:rPr>
          <w:lang w:val="en-US"/>
        </w:rPr>
        <w:t>request</w:t>
      </w:r>
      <w:r>
        <w:t>» элементы с атрибутом «</w:t>
      </w:r>
      <w:r>
        <w:rPr>
          <w:lang w:val="en-US"/>
        </w:rPr>
        <w:t>name</w:t>
      </w:r>
      <w:r>
        <w:t>»</w:t>
      </w:r>
      <w:r w:rsidRPr="00794760">
        <w:t xml:space="preserve">. </w:t>
      </w:r>
      <w:r>
        <w:t>Каждый элемент «</w:t>
      </w:r>
      <w:r>
        <w:rPr>
          <w:lang w:val="en-US"/>
        </w:rPr>
        <w:t>request</w:t>
      </w:r>
      <w:r>
        <w:t>» совпадает по структуре с запросом.</w:t>
      </w:r>
    </w:p>
    <w:p w:rsidR="00794760" w:rsidRDefault="00794760" w:rsidP="00A93B2F">
      <w:r>
        <w:t xml:space="preserve">При нажатии на кнопку </w:t>
      </w:r>
      <w:r>
        <w:rPr>
          <w:lang w:val="en-US"/>
        </w:rPr>
        <w:t>send</w:t>
      </w:r>
      <w:r w:rsidRPr="00794760">
        <w:t xml:space="preserve"> </w:t>
      </w:r>
      <w:r>
        <w:t xml:space="preserve">приложение </w:t>
      </w:r>
      <w:proofErr w:type="spellStart"/>
      <w:r>
        <w:t>валидирует</w:t>
      </w:r>
      <w:proofErr w:type="spellEnd"/>
      <w:r>
        <w:t xml:space="preserve"> </w:t>
      </w:r>
      <w:r>
        <w:rPr>
          <w:lang w:val="en-US"/>
        </w:rPr>
        <w:t>xml</w:t>
      </w:r>
      <w:r w:rsidRPr="00794760">
        <w:t xml:space="preserve"> </w:t>
      </w:r>
      <w:r>
        <w:t>структуру шаблона, берет элемент «</w:t>
      </w:r>
      <w:r>
        <w:rPr>
          <w:lang w:val="en-US"/>
        </w:rPr>
        <w:t>request</w:t>
      </w:r>
      <w:r>
        <w:t>» с именем из выпадающего списка под окном редактора и отправляет его.</w:t>
      </w:r>
    </w:p>
    <w:p w:rsidR="00E06056" w:rsidRDefault="00E06056" w:rsidP="00A93B2F">
      <w:r>
        <w:t>Отправленное сообщение и ответ появятся на странице в отдельных окнах.</w:t>
      </w:r>
    </w:p>
    <w:p w:rsidR="00740BC8" w:rsidRDefault="00794760" w:rsidP="00A93B2F">
      <w:pPr>
        <w:rPr>
          <w:rStyle w:val="20"/>
          <w:b w:val="0"/>
          <w:bCs w:val="0"/>
        </w:rPr>
      </w:pPr>
      <w:r>
        <w:t xml:space="preserve">Выпадающий список содержит в себе все имена запросов из списка шаблонов, которые возможно отправить. При добавлении </w:t>
      </w:r>
      <w:proofErr w:type="gramStart"/>
      <w:r>
        <w:t>к</w:t>
      </w:r>
      <w:proofErr w:type="gramEnd"/>
      <w:r>
        <w:t xml:space="preserve"> шаблоном еще одного запроса следует нажать кнопку «</w:t>
      </w:r>
      <w:r>
        <w:rPr>
          <w:lang w:val="en-US"/>
        </w:rPr>
        <w:t>Refresh</w:t>
      </w:r>
      <w:r w:rsidRPr="00794760">
        <w:t xml:space="preserve"> </w:t>
      </w:r>
      <w:r>
        <w:rPr>
          <w:lang w:val="en-US"/>
        </w:rPr>
        <w:t>List</w:t>
      </w:r>
      <w:r>
        <w:t>»</w:t>
      </w:r>
      <w:r w:rsidRPr="00794760">
        <w:t xml:space="preserve"> </w:t>
      </w:r>
      <w:r>
        <w:t>для обновления выпадающего списка.</w:t>
      </w:r>
      <w:r w:rsidR="00740BC8" w:rsidRPr="00EA4931">
        <w:br w:type="page"/>
      </w:r>
    </w:p>
    <w:p w:rsidR="00740BC8" w:rsidRDefault="00740BC8" w:rsidP="00740BC8">
      <w:pPr>
        <w:pStyle w:val="1"/>
        <w:rPr>
          <w:rStyle w:val="20"/>
        </w:rPr>
      </w:pPr>
      <w:r>
        <w:rPr>
          <w:rStyle w:val="20"/>
        </w:rPr>
        <w:lastRenderedPageBreak/>
        <w:t>Инструкция по доработке приложения</w:t>
      </w:r>
    </w:p>
    <w:p w:rsidR="0031199B" w:rsidRDefault="00EA59A5" w:rsidP="0031199B">
      <w:pPr>
        <w:pStyle w:val="2"/>
        <w:rPr>
          <w:rStyle w:val="20"/>
        </w:rPr>
      </w:pPr>
      <w:r w:rsidRPr="00411705">
        <w:rPr>
          <w:rStyle w:val="20"/>
        </w:rPr>
        <w:t>Схема эмулятора</w:t>
      </w:r>
    </w:p>
    <w:p w:rsidR="0031199B" w:rsidRPr="0031199B" w:rsidRDefault="0031199B" w:rsidP="0031199B">
      <w:r w:rsidRPr="0031199B">
        <w:t>На каж</w:t>
      </w:r>
      <w:r>
        <w:t xml:space="preserve">дый </w:t>
      </w:r>
      <w:r>
        <w:rPr>
          <w:lang w:val="en-US"/>
        </w:rPr>
        <w:t>endpoint</w:t>
      </w:r>
      <w:r w:rsidRPr="0031199B">
        <w:t xml:space="preserve"> </w:t>
      </w:r>
      <w:r>
        <w:t>создается структура по преобразованию запросов в ответы:</w:t>
      </w:r>
    </w:p>
    <w:p w:rsidR="00A237BC" w:rsidRDefault="00A237BC">
      <w:pPr>
        <w:rPr>
          <w:rStyle w:val="20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EBACF5E" wp14:editId="2FB2047E">
                <wp:extent cx="5486400" cy="42291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процесс 2"/>
                        <wps:cNvSpPr/>
                        <wps:spPr>
                          <a:xfrm>
                            <a:off x="342900" y="304800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EA59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895475" y="3048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EA59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895475" y="16182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31199B" w:rsidRDefault="002429F5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895475" y="29613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342900" y="29613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4009050" y="30480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4009050" y="16182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A237BC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400175" y="752475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6" idx="3"/>
                          <a:endCxn id="5" idx="1"/>
                        </wps:cNvCnPr>
                        <wps:spPr>
                          <a:xfrm>
                            <a:off x="1419225" y="3408975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4547213" y="1200150"/>
                            <a:ext cx="0" cy="4181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433638" y="1200150"/>
                            <a:ext cx="0" cy="4181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433638" y="25136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8" idx="1"/>
                          <a:endCxn id="4" idx="3"/>
                        </wps:cNvCnPr>
                        <wps:spPr>
                          <a:xfrm flipH="1">
                            <a:off x="2971800" y="2065950"/>
                            <a:ext cx="1037250" cy="0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333pt;mso-position-horizontal-relative:char;mso-position-vertical-relative:line" coordsize="54864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229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8" type="#_x0000_t109" style="position:absolute;left:3429;top:3048;width:1057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fosEA&#10;AADaAAAADwAAAGRycy9kb3ducmV2LnhtbESPT4vCMBTE7wt+h/AEb9tUBZWuUURY8eDFv3t9NG/b&#10;sslLbbK2fnsjCB6HmfkNM1921ogbNb5yrGCYpCCIc6crLhScjt+fMxA+IGs0jknBnTwsF72POWba&#10;tbyn2yEUIkLYZ6igDKHOpPR5SRZ94mri6P26xmKIsimkbrCNcGvkKE0n0mLFcaHEmtYl5X+Hf6tg&#10;uzMbwxt3be1ZX473MP3Zj6dKDfrd6gtEoC68w6/2VisYwf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an6LBAAAA2gAAAA8AAAAAAAAAAAAAAAAAmAIAAGRycy9kb3du&#10;cmV2LnhtbFBLBQYAAAAABAAEAPUAAACGAwAAAAA=&#10;" fillcolor="white [3201]" strokecolor="black [3200]" strokeweight=".5pt">
                  <v:textbox>
                    <w:txbxContent>
                      <w:p w:rsidR="002429F5" w:rsidRPr="00EA59A5" w:rsidRDefault="002429F5" w:rsidP="00EA59A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3" o:spid="_x0000_s1029" type="#_x0000_t109" style="position:absolute;left:18954;top:3048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6OcEA&#10;AADaAAAADwAAAGRycy9kb3ducmV2LnhtbESPT4vCMBTE74LfITxhbzbdFXSpRlmEFQ9e/LdeH82z&#10;LSYvtcna+u2NIHgcZuY3zGzRWSNu1PjKsYLPJAVBnDtdcaHgsP8dfoPwAVmjcUwK7uRhMe/3Zphp&#10;1/KWbrtQiAhhn6GCMoQ6k9LnJVn0iauJo3d2jcUQZVNI3WAb4dbIrzQdS4sVx4USa1qWlF92/1bB&#10;emNWhlfu2tqj/tvfw+S0HU2U+hh0P1MQgbrwDr/aa61gBM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WOjnBAAAA2gAAAA8AAAAAAAAAAAAAAAAAmAIAAGRycy9kb3du&#10;cmV2LnhtbFBLBQYAAAAABAAEAPUAAACGAwAAAAA=&#10;" fillcolor="white [3201]" strokecolor="black [3200]" strokeweight=".5pt">
                  <v:textbox>
                    <w:txbxContent>
                      <w:p w:rsidR="002429F5" w:rsidRPr="00EA59A5" w:rsidRDefault="002429F5" w:rsidP="00EA59A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4" o:spid="_x0000_s1030" type="#_x0000_t109" style="position:absolute;left:18954;top:16182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o6sUA&#10;AADaAAAADwAAAGRycy9kb3ducmV2LnhtbESPT2vCQBTE74LfYXlCL1I3/kE0dRXRFgShxdRDj4/s&#10;M4lm34bs1sRv7wqCx2FmfsMsVq0pxZVqV1hWMBxEIIhTqwvOFBx/v95nIJxH1lhaJgU3crBadjsL&#10;jLVt+EDXxGciQNjFqCD3voqldGlOBt3AVsTBO9naoA+yzqSusQlwU8pRFE2lwYLDQo4VbXJKL8m/&#10;USDHn6f5tlmXf9nkkPTnR3n+3v8o9dZr1x8gPLX+FX62d1rBBB5Xwg2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ejqxQAAANoAAAAPAAAAAAAAAAAAAAAAAJgCAABkcnMv&#10;ZG93bnJldi54bWxQSwUGAAAAAAQABAD1AAAAigMAAAAA&#10;" fillcolor="white [3201]" strokecolor="black [3200]" strokeweight="2pt">
                  <v:textbox>
                    <w:txbxContent>
                      <w:p w:rsidR="002429F5" w:rsidRPr="0031199B" w:rsidRDefault="002429F5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5" o:spid="_x0000_s1031" type="#_x0000_t109" style="position:absolute;left:18954;top:29613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H1sEA&#10;AADaAAAADwAAAGRycy9kb3ducmV2LnhtbESPzYvCMBTE74L/Q3jC3jRdFz/oGkWEFQ9e/L4+mrdt&#10;2eSlNllb/3sjCB6HmfkNM1u01ogb1b50rOBzkIAgzpwuOVdwPPz0pyB8QNZoHJOCO3lYzLudGaba&#10;Nbyj2z7kIkLYp6igCKFKpfRZQRb9wFXE0ft1tcUQZZ1LXWMT4dbIYZKMpcWS40KBFa0Kyv72/1bB&#10;ZmvWhtfu2tiTPh/uYXLZfU2U+ui1y28QgdrwDr/aG61gBM8r8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zB9bBAAAA2gAAAA8AAAAAAAAAAAAAAAAAmAIAAGRycy9kb3du&#10;cmV2LnhtbFBLBQYAAAAABAAEAPUAAACGAwAAAAA=&#10;" fillcolor="white [3201]" strokecolor="black [3200]" strokeweight=".5pt">
                  <v:textbox>
                    <w:txbxContent>
                      <w:p w:rsidR="002429F5" w:rsidRPr="00EA59A5" w:rsidRDefault="002429F5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</w:t>
                        </w:r>
                      </w:p>
                    </w:txbxContent>
                  </v:textbox>
                </v:shape>
                <v:shape id="Блок-схема: процесс 6" o:spid="_x0000_s1032" type="#_x0000_t109" style="position:absolute;left:3429;top:29613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ZocEA&#10;AADaAAAADwAAAGRycy9kb3ducmV2LnhtbESPQYvCMBSE74L/ITzBm6auoFKNIsKKBy/qrl4fzbMt&#10;Ji+1ibb+eyMs7HGYmW+Yxaq1Rjyp9qVjBaNhAoI4c7rkXMHP6XswA+EDskbjmBS8yMNq2e0sMNWu&#10;4QM9jyEXEcI+RQVFCFUqpc8KsuiHriKO3tXVFkOUdS51jU2EWyO/kmQiLZYcFwqsaFNQdjs+rILd&#10;3mwNb929sb/6fHqF6eUwnirV77XrOYhAbfgP/7V3WsEEPlfiD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hmaHBAAAA2gAAAA8AAAAAAAAAAAAAAAAAmAIAAGRycy9kb3du&#10;cmV2LnhtbFBLBQYAAAAABAAEAPUAAACGAwAAAAA=&#10;" fillcolor="white [3201]" strokecolor="black [3200]" strokeweight=".5pt">
                  <v:textbox>
                    <w:txbxContent>
                      <w:p w:rsidR="002429F5" w:rsidRPr="00EA59A5" w:rsidRDefault="002429F5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 XSD</w:t>
                        </w:r>
                      </w:p>
                    </w:txbxContent>
                  </v:textbox>
                </v:shape>
                <v:shape id="Блок-схема: процесс 7" o:spid="_x0000_s1033" type="#_x0000_t109" style="position:absolute;left:40090;top:3048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2ncYA&#10;AADaAAAADwAAAGRycy9kb3ducmV2LnhtbESPT2vCQBTE74V+h+UVeil1YxVbUzdB/ANCoWLqocdH&#10;9plEs29DdjXx27tCocdhZn7DzNLe1OJCrassKxgOIhDEudUVFwr2P+vXDxDOI2usLZOCKzlIk8eH&#10;GcbadryjS+YLESDsYlRQet/EUrq8JINuYBvi4B1sa9AH2RZSt9gFuKnlWxRNpMGKw0KJDS1Kyk/Z&#10;2SiQo9Vhuuzm9W8x3mUv0708fn9tlXp+6uefIDz1/j/8195oBe9wvxJu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t2ncYAAADaAAAADwAAAAAAAAAAAAAAAACYAgAAZHJz&#10;L2Rvd25yZXYueG1sUEsFBgAAAAAEAAQA9QAAAIsDAAAAAA==&#10;" fillcolor="white [3201]" strokecolor="black [3200]" strokeweight="2pt">
                  <v:textbox>
                    <w:txbxContent>
                      <w:p w:rsidR="002429F5" w:rsidRPr="00EA59A5" w:rsidRDefault="002429F5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8" o:spid="_x0000_s1034" type="#_x0000_t109" style="position:absolute;left:40090;top:16182;width:1076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Ti78MA&#10;AADaAAAADwAAAGRycy9kb3ducmV2LnhtbERPTWvCQBC9F/wPywi9FN3UFjHRTZDaQqGgJHrwOGTH&#10;JJqdDdmtSf9991Do8fG+N9loWnGn3jWWFTzPIxDEpdUNVwpOx4/ZCoTzyBpby6Tghxxk6eRhg4m2&#10;A+d0L3wlQgi7BBXU3neJlK6syaCb2444cBfbG/QB9pXUPQ4h3LRyEUVLabDh0FBjR281lbfi2yiQ&#10;L++XeDds23P1mhdP8Ule918HpR6n43YNwtPo/8V/7k+tIGwNV8IN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Ti78MAAADaAAAADwAAAAAAAAAAAAAAAACYAgAAZHJzL2Rv&#10;d25yZXYueG1sUEsFBgAAAAAEAAQA9QAAAIgDAAAAAA==&#10;" fillcolor="white [3201]" strokecolor="black [3200]" strokeweight="2pt">
                  <v:textbox>
                    <w:txbxContent>
                      <w:p w:rsidR="002429F5" w:rsidRPr="00EA59A5" w:rsidRDefault="002429F5" w:rsidP="00A237BC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14001;top:7524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cHYL8AAADaAAAADwAAAGRycy9kb3ducmV2LnhtbESPzYrCMBSF9wO+Q7jC7MZUF6LVtEhA&#10;0J1jfYBrc22LzU1tYq1vPxkYmOXh/HycbT7aVgzU+8axgvksAUFcOtNwpeBS7L9WIHxANtg6JgVv&#10;8pBnk48tpsa9+JuGc6hEHGGfooI6hC6V0pc1WfQz1xFH7+Z6iyHKvpKmx1cct61cJMlSWmw4Emrs&#10;SNdU3s9PGyFNcdW7x+A161O70vPiyFgo9TkddxsQgcbwH/5rH4yCNfxeiTd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GcHYL8AAADaAAAADwAAAAAAAAAAAAAAAACh&#10;AgAAZHJzL2Rvd25yZXYueG1sUEsFBgAAAAAEAAQA+QAAAI0DAAAAAA==&#10;" strokecolor="black [3040]">
                  <v:stroke dashstyle="3 1" endarrow="open"/>
                </v:shape>
                <v:shape id="Прямая со стрелкой 10" o:spid="_x0000_s1036" type="#_x0000_t32" style="position:absolute;left:14192;top:34089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ZQUL8AAADbAAAADwAAAGRycy9kb3ducmV2LnhtbESPzW7CMAzH75N4h8hI3EbKDhMqBIQi&#10;IbHbRnkA05i2onFKk5Xy9viAxM2W/x8/r7ejb9VAfWwCG1jMM1DEZXANVwZOxf5zCSomZIdtYDLw&#10;oAjbzeRjjbkLd/6j4ZgqJSEcczRQp9TlWseyJo9xHjpiuV1C7zHJ2lfa9XiXcN/qryz71h4bloYa&#10;O7I1ldfjv5eSpjjb3W2Ilu1vu7SL4oexMGY2HXcrUInG9Ba/3Acn+EIvv8gAevM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ZQUL8AAADbAAAADwAAAAAAAAAAAAAAAACh&#10;AgAAZHJzL2Rvd25yZXYueG1sUEsFBgAAAAAEAAQA+QAAAI0DAAAAAA==&#10;" strokecolor="black [3040]">
                  <v:stroke dashstyle="3 1" endarrow="open"/>
                </v:shape>
                <v:shape id="Прямая со стрелкой 11" o:spid="_x0000_s1037" type="#_x0000_t32" style="position:absolute;left:45472;top:12001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r1y8EAAADbAAAADwAAAGRycy9kb3ducmV2LnhtbESPwWrDMBBE74X8g9hAbo3sHoJxIpsg&#10;KKS31s4HbKytbWqtXEtx3L+vAoHcdpnZebOHcrGDmGnyvWMF6TYBQdw403Or4Fy/v2YgfEA2ODgm&#10;BX/koSxWLwfMjbvxF81VaEUMYZ+jgi6EMZfSNx1Z9Fs3Ekft200WQ1ynVpoJbzHcDvItSXbSYs+R&#10;0OFIuqPmp7raCOnriz7+zl6z/hwyndYfjLVSm/Vy3IMItISn+XF9MrF+Cvdf4gCy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WvXLwQAAANsAAAAPAAAAAAAAAAAAAAAA&#10;AKECAABkcnMvZG93bnJldi54bWxQSwUGAAAAAAQABAD5AAAAjwMAAAAA&#10;" strokecolor="black [3040]">
                  <v:stroke dashstyle="3 1" endarrow="open"/>
                </v:shape>
                <v:shape id="Прямая со стрелкой 17" o:spid="_x0000_s1038" type="#_x0000_t32" style="position:absolute;left:24336;top:12001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EH7cEAAADbAAAADwAAAGRycy9kb3ducmV2LnhtbERPTWsCMRC9F/wPYYTeaqIVW7ZmF20p&#10;KHipFr1ON+NmcTNZNqmu/94Ihd7m8T5nXvSuEWfqQu1Zw3ikQBCX3tRcafjefT69gggR2WDjmTRc&#10;KUCRDx7mmBl/4S86b2MlUgiHDDXYGNtMylBachhGviVO3NF3DmOCXSVNh5cU7ho5UWomHdacGiy2&#10;9G6pPG1/nYb1bvnzYblcbPazwHydPo+VOmj9OOwXbyAi9fFf/OdemTT/Be6/pANk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wQftwQAAANsAAAAPAAAAAAAAAAAAAAAA&#10;AKECAABkcnMvZG93bnJldi54bWxQSwUGAAAAAAQABAD5AAAAjwMAAAAA&#10;" strokecolor="black [3040]" strokeweight="2pt">
                  <v:stroke endarrow="open"/>
                </v:shape>
                <v:shape id="Прямая со стрелкой 19" o:spid="_x0000_s1039" type="#_x0000_t32" style="position:absolute;left:24336;top:25136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I2BMEAAADbAAAADwAAAGRycy9kb3ducmV2LnhtbERPTWsCMRC9F/wPYYTeaqIVabdmF20p&#10;KHipFr1ON+NmcTNZNqmu/94Ihd7m8T5nXvSuEWfqQu1Zw3ikQBCX3tRcafjefT69gAgR2WDjmTRc&#10;KUCRDx7mmBl/4S86b2MlUgiHDDXYGNtMylBachhGviVO3NF3DmOCXSVNh5cU7ho5UWomHdacGiy2&#10;9G6pPG1/nYb1bvnzYblcbPazwHydPo+VOmj9OOwXbyAi9fFf/OdemTT/Fe6/pANk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jYEwQAAANsAAAAPAAAAAAAAAAAAAAAA&#10;AKECAABkcnMvZG93bnJldi54bWxQSwUGAAAAAAQABAD5AAAAjwMAAAAA&#10;" strokecolor="black [3040]" strokeweight="2pt">
                  <v:stroke endarrow="open"/>
                </v:shape>
                <v:shape id="Прямая со стрелкой 20" o:spid="_x0000_s1040" type="#_x0000_t32" style="position:absolute;left:29718;top:20659;width:103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8EuMAAAADbAAAADwAAAGRycy9kb3ducmV2LnhtbERPTYvCMBC9C/sfwix4EU3twirVKIug&#10;9CDIVvE8NGMbt5mUJmr995uD4PHxvpfr3jbiTp03jhVMJwkI4tJpw5WC03E7noPwAVlj45gUPMnD&#10;evUxWGKm3YN/6V6ESsQQ9hkqqENoMyl9WZNFP3EtceQurrMYIuwqqTt8xHDbyDRJvqVFw7GhxpY2&#10;NZV/xc0qCNfD8+Tym9nn5is9u9ludNjvlBp+9j8LEIH68Ba/3LlWkMb18Uv8A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fBLjAAAAA2wAAAA8AAAAAAAAAAAAAAAAA&#10;oQIAAGRycy9kb3ducmV2LnhtbFBLBQYAAAAABAAEAPkAAACOAwAAAAA=&#10;" strokecolor="black [3040]" strokeweight="2pt">
                  <v:stroke startarrow="open" endarrow="open"/>
                </v:shape>
                <w10:anchorlock/>
              </v:group>
            </w:pict>
          </mc:Fallback>
        </mc:AlternateContent>
      </w:r>
    </w:p>
    <w:p w:rsidR="00A95F16" w:rsidRDefault="00A95F16" w:rsidP="00A95F16">
      <w:r>
        <w:t>Обозначения на схеме:</w:t>
      </w:r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>
        <w:t xml:space="preserve"> – запрос-сообщение</w:t>
      </w:r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Response</w:t>
      </w:r>
      <w:r>
        <w:t xml:space="preserve"> – ответ-сообщение</w:t>
      </w:r>
    </w:p>
    <w:p w:rsidR="00A95F16" w:rsidRDefault="00A95F16" w:rsidP="00A95F16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 w:rsidRPr="00A95F16">
        <w:t xml:space="preserve"> </w:t>
      </w:r>
      <w:r>
        <w:rPr>
          <w:lang w:val="en-US"/>
        </w:rPr>
        <w:t>XSD</w:t>
      </w:r>
      <w:r w:rsidRPr="00A95F16">
        <w:t>/</w:t>
      </w:r>
      <w:r>
        <w:rPr>
          <w:lang w:val="en-US"/>
        </w:rPr>
        <w:t>Response</w:t>
      </w:r>
      <w:r w:rsidRPr="00A95F16">
        <w:t xml:space="preserve"> </w:t>
      </w:r>
      <w:r>
        <w:rPr>
          <w:lang w:val="en-US"/>
        </w:rPr>
        <w:t>XSD</w:t>
      </w:r>
      <w:r w:rsidRPr="00A95F16">
        <w:t xml:space="preserve"> – </w:t>
      </w:r>
      <w:r>
        <w:rPr>
          <w:lang w:val="en-US"/>
        </w:rPr>
        <w:t>xml</w:t>
      </w:r>
      <w:r w:rsidRPr="00A95F16">
        <w:t>-</w:t>
      </w:r>
      <w:r>
        <w:t xml:space="preserve">схема </w:t>
      </w:r>
      <w:r w:rsidR="0031199B">
        <w:t>запрос</w:t>
      </w:r>
      <w:r>
        <w:t>/</w:t>
      </w:r>
      <w:r w:rsidR="0031199B">
        <w:t>ответ</w:t>
      </w:r>
      <w:r>
        <w:t xml:space="preserve"> сообщений. Берется из ТЗ на интеграцию.</w:t>
      </w:r>
    </w:p>
    <w:p w:rsidR="00A95F16" w:rsidRDefault="00A95F16" w:rsidP="00A95F16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A95F16">
        <w:t xml:space="preserve"> </w:t>
      </w:r>
      <w:r>
        <w:rPr>
          <w:lang w:val="en-US"/>
        </w:rPr>
        <w:t>xml</w:t>
      </w:r>
      <w:r w:rsidRPr="00A95F16">
        <w:t xml:space="preserve"> </w:t>
      </w:r>
      <w:r>
        <w:t xml:space="preserve">- внутреннее представление данных, на основе которых создаются </w:t>
      </w:r>
      <w:r w:rsidR="0031199B">
        <w:t>ответ-</w:t>
      </w:r>
      <w:r>
        <w:t xml:space="preserve">сообщения. Содержит </w:t>
      </w:r>
      <w:r w:rsidR="00AE7A4C">
        <w:t xml:space="preserve">контейнеры </w:t>
      </w:r>
      <w:r w:rsidR="00AE7A4C">
        <w:rPr>
          <w:lang w:val="en-US"/>
        </w:rPr>
        <w:t>response</w:t>
      </w:r>
      <w:r w:rsidR="00AE7A4C" w:rsidRPr="00AE7A4C">
        <w:t xml:space="preserve"> </w:t>
      </w:r>
      <w:r w:rsidR="00AE7A4C">
        <w:rPr>
          <w:lang w:val="en-US"/>
        </w:rPr>
        <w:t>c</w:t>
      </w:r>
      <w:r w:rsidR="00AE7A4C" w:rsidRPr="00AE7A4C">
        <w:t xml:space="preserve"> </w:t>
      </w:r>
      <w:r w:rsidR="00AE7A4C">
        <w:t xml:space="preserve">атрибутом </w:t>
      </w:r>
      <w:r w:rsidR="00AE7A4C">
        <w:rPr>
          <w:lang w:val="en-US"/>
        </w:rPr>
        <w:t>name</w:t>
      </w:r>
      <w:r w:rsidR="00AE7A4C" w:rsidRPr="00AE7A4C">
        <w:t>. Каждый контейнер</w:t>
      </w:r>
      <w:r w:rsidR="00AE7A4C">
        <w:t xml:space="preserve"> </w:t>
      </w:r>
      <w:r w:rsidR="00AE7A4C">
        <w:rPr>
          <w:lang w:val="en-US"/>
        </w:rPr>
        <w:t>response</w:t>
      </w:r>
      <w:r w:rsidR="00AE7A4C">
        <w:t xml:space="preserve"> по структуре </w:t>
      </w:r>
      <w:r w:rsidR="0031199B">
        <w:t xml:space="preserve">совпадает с </w:t>
      </w:r>
      <w:proofErr w:type="gramStart"/>
      <w:r w:rsidR="0031199B">
        <w:t>корректным</w:t>
      </w:r>
      <w:proofErr w:type="gramEnd"/>
      <w:r w:rsidR="0031199B">
        <w:t xml:space="preserve"> ответ-</w:t>
      </w:r>
      <w:r w:rsidR="00D06847">
        <w:t xml:space="preserve">сообщением. Кроме того контейнер может содержать элемент </w:t>
      </w:r>
      <w:r w:rsidR="00D06847">
        <w:rPr>
          <w:lang w:val="en-US"/>
        </w:rPr>
        <w:t>header</w:t>
      </w:r>
      <w:r w:rsidR="00D06847">
        <w:t>, в котором содержится заголовок отве</w:t>
      </w:r>
      <w:proofErr w:type="gramStart"/>
      <w:r w:rsidR="00D06847">
        <w:t>т</w:t>
      </w:r>
      <w:r w:rsidR="0031199B">
        <w:t>-</w:t>
      </w:r>
      <w:proofErr w:type="gramEnd"/>
      <w:r w:rsidR="00D06847">
        <w:t xml:space="preserve"> сообщения.</w:t>
      </w:r>
    </w:p>
    <w:p w:rsidR="00D06847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31199B">
        <w:t xml:space="preserve"> </w:t>
      </w:r>
      <w:r>
        <w:rPr>
          <w:lang w:val="en-US"/>
        </w:rPr>
        <w:t>XSD</w:t>
      </w:r>
      <w:r w:rsidRPr="0031199B">
        <w:t xml:space="preserve"> – </w:t>
      </w:r>
      <w:r>
        <w:t xml:space="preserve">схема, которая отвечает за соответствие и корректность </w:t>
      </w:r>
      <w:r>
        <w:rPr>
          <w:lang w:val="en-US"/>
        </w:rPr>
        <w:t>data</w:t>
      </w:r>
      <w:r w:rsidRPr="00A95F16">
        <w:t xml:space="preserve"> </w:t>
      </w:r>
      <w:proofErr w:type="gramStart"/>
      <w:r>
        <w:rPr>
          <w:lang w:val="en-US"/>
        </w:rPr>
        <w:t>xml</w:t>
      </w:r>
      <w:r w:rsidRPr="0031199B">
        <w:t xml:space="preserve"> </w:t>
      </w:r>
      <w:r>
        <w:t>.</w:t>
      </w:r>
      <w:proofErr w:type="gramEnd"/>
    </w:p>
    <w:p w:rsidR="0031199B" w:rsidRDefault="0031199B" w:rsidP="00A95F16">
      <w:pPr>
        <w:pStyle w:val="a3"/>
        <w:numPr>
          <w:ilvl w:val="0"/>
          <w:numId w:val="2"/>
        </w:numPr>
      </w:pPr>
      <w:r>
        <w:rPr>
          <w:lang w:val="en-US"/>
        </w:rPr>
        <w:t>XSLT</w:t>
      </w:r>
      <w:r w:rsidRPr="0031199B">
        <w:t xml:space="preserve"> – </w:t>
      </w:r>
      <w:r>
        <w:t xml:space="preserve">преобразование, которое получает на вход запрос-сообщение, и выдает как результат ответ-сообщение. В своей работе </w:t>
      </w:r>
      <w:proofErr w:type="spellStart"/>
      <w:r>
        <w:rPr>
          <w:lang w:val="en-US"/>
        </w:rPr>
        <w:t>xslt</w:t>
      </w:r>
      <w:proofErr w:type="spellEnd"/>
      <w:r w:rsidRPr="0031199B">
        <w:t xml:space="preserve"> </w:t>
      </w:r>
      <w:r>
        <w:t xml:space="preserve">использует также файл </w:t>
      </w:r>
      <w:r>
        <w:rPr>
          <w:lang w:val="en-US"/>
        </w:rPr>
        <w:t>data</w:t>
      </w:r>
      <w:r w:rsidRPr="00A95F16">
        <w:t xml:space="preserve"> </w:t>
      </w:r>
      <w:r>
        <w:rPr>
          <w:lang w:val="en-US"/>
        </w:rPr>
        <w:t>xml</w:t>
      </w:r>
      <w:r>
        <w:t>, получая из него значения элементов.</w:t>
      </w:r>
    </w:p>
    <w:p w:rsidR="0031199B" w:rsidRDefault="0031199B" w:rsidP="0031199B"/>
    <w:p w:rsidR="002429F5" w:rsidRDefault="002429F5" w:rsidP="002429F5">
      <w:pPr>
        <w:pStyle w:val="2"/>
        <w:rPr>
          <w:rStyle w:val="20"/>
        </w:rPr>
      </w:pPr>
      <w:r w:rsidRPr="00411705">
        <w:rPr>
          <w:rStyle w:val="20"/>
        </w:rPr>
        <w:t xml:space="preserve">Схема </w:t>
      </w:r>
      <w:r>
        <w:rPr>
          <w:rStyle w:val="20"/>
        </w:rPr>
        <w:t>Драйвера</w:t>
      </w:r>
    </w:p>
    <w:p w:rsidR="002429F5" w:rsidRPr="0031199B" w:rsidRDefault="002429F5" w:rsidP="002429F5">
      <w:r w:rsidRPr="0031199B">
        <w:t>На каж</w:t>
      </w:r>
      <w:r>
        <w:t xml:space="preserve">дый </w:t>
      </w:r>
      <w:r>
        <w:rPr>
          <w:lang w:val="en-US"/>
        </w:rPr>
        <w:t>endpoint</w:t>
      </w:r>
      <w:r w:rsidRPr="0031199B">
        <w:t xml:space="preserve"> </w:t>
      </w:r>
      <w:r>
        <w:t>создается структура по преобразованию запросов в ответы:</w:t>
      </w:r>
    </w:p>
    <w:p w:rsidR="002429F5" w:rsidRDefault="002429F5" w:rsidP="002429F5">
      <w:pPr>
        <w:rPr>
          <w:rStyle w:val="20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145B239E" wp14:editId="07721E2C">
                <wp:extent cx="5486400" cy="4229100"/>
                <wp:effectExtent l="0" t="0" r="0" b="0"/>
                <wp:docPr id="101" name="Полотно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Блок-схема: процесс 88"/>
                        <wps:cNvSpPr/>
                        <wps:spPr>
                          <a:xfrm>
                            <a:off x="390525" y="2931455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Блок-схема: процесс 89"/>
                        <wps:cNvSpPr/>
                        <wps:spPr>
                          <a:xfrm>
                            <a:off x="1895475" y="2931455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лок-схема: процесс 90"/>
                        <wps:cNvSpPr/>
                        <wps:spPr>
                          <a:xfrm>
                            <a:off x="1895475" y="16182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31199B" w:rsidRDefault="002429F5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Блок-схема: процесс 93"/>
                        <wps:cNvSpPr/>
                        <wps:spPr>
                          <a:xfrm>
                            <a:off x="371475" y="30480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Блок-схема: процесс 94"/>
                        <wps:cNvSpPr/>
                        <wps:spPr>
                          <a:xfrm>
                            <a:off x="1895475" y="2847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 стрелкой 95"/>
                        <wps:cNvCnPr>
                          <a:stCxn id="88" idx="3"/>
                          <a:endCxn id="89" idx="1"/>
                        </wps:cNvCnPr>
                        <wps:spPr>
                          <a:xfrm>
                            <a:off x="1447800" y="3379130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 стрелкой 97"/>
                        <wps:cNvCnPr>
                          <a:stCxn id="93" idx="3"/>
                        </wps:cNvCnPr>
                        <wps:spPr>
                          <a:xfrm>
                            <a:off x="1447800" y="7524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433638" y="25136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>
                          <a:stCxn id="94" idx="2"/>
                          <a:endCxn id="90" idx="0"/>
                        </wps:cNvCnPr>
                        <wps:spPr>
                          <a:xfrm>
                            <a:off x="2433638" y="1180125"/>
                            <a:ext cx="0" cy="438150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1" o:spid="_x0000_s1041" editas="canvas" style="width:6in;height:333pt;mso-position-horizontal-relative:char;mso-position-vertical-relative:line" coordsize="54864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">
                <v:shape id="_x0000_s1042" type="#_x0000_t75" style="position:absolute;width:54864;height:42291;visibility:visible;mso-wrap-style:square">
                  <v:fill o:detectmouseclick="t"/>
                  <v:path o:connecttype="none"/>
                </v:shape>
                <v:shape id="Блок-схема: процесс 88" o:spid="_x0000_s1043" type="#_x0000_t109" style="position:absolute;left:3905;top:29314;width:1057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vLqsAA&#10;AADbAAAADwAAAGRycy9kb3ducmV2LnhtbERPy2rCQBTdC/7DcIXudFILVVJHKYKSRTfx1e0lc5uE&#10;ztyJmWkef99ZCC4P573ZDdaIjlpfO1bwukhAEBdO11wquJwP8zUIH5A1GsekYCQPu+10ssFUu55z&#10;6k6hFDGEfYoKqhCaVEpfVGTRL1xDHLkf11oMEbal1C32MdwauUySd2mx5thQYUP7iorf059VkH2Z&#10;o+Gju/f2qm/nMay+87eVUi+z4fMDRKAhPMUPd6YVrOP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vLqsAAAADbAAAADwAAAAAAAAAAAAAAAACYAgAAZHJzL2Rvd25y&#10;ZXYueG1sUEsFBgAAAAAEAAQA9QAAAIUDAAAAAA==&#10;" fillcolor="white [3201]" strokecolor="black [3200]" strokeweight=".5pt">
                  <v:textbox>
                    <w:txbxContent>
                      <w:p w:rsidR="002429F5" w:rsidRPr="00EA59A5" w:rsidRDefault="002429F5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89" o:spid="_x0000_s1044" type="#_x0000_t109" style="position:absolute;left:18954;top:29314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uMcQA&#10;AADbAAAADwAAAGRycy9kb3ducmV2LnhtbESPQWvCQBSE7wX/w/KE3urGFqpGN0EKlRx6UVu9PrLP&#10;JLj7Ns1uTfLvu4WCx2FmvmE2+WCNuFHnG8cK5rMEBHHpdMOVgs/j+9MShA/IGo1jUjCShzybPGww&#10;1a7nPd0OoRIRwj5FBXUIbSqlL2uy6GeuJY7exXUWQ5RdJXWHfYRbI5+T5FVabDgu1NjSW03l9fBj&#10;FRQfZmd45757+6VPxzEszvuXhVKP02G7BhFoCPfwf7vQCpYr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HbjHEAAAA2wAAAA8AAAAAAAAAAAAAAAAAmAIAAGRycy9k&#10;b3ducmV2LnhtbFBLBQYAAAAABAAEAPUAAACJAwAAAAA=&#10;" fillcolor="white [3201]" strokecolor="black [3200]" strokeweight=".5pt">
                  <v:textbox>
                    <w:txbxContent>
                      <w:p w:rsidR="002429F5" w:rsidRPr="00EA59A5" w:rsidRDefault="002429F5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90" o:spid="_x0000_s1045" type="#_x0000_t109" style="position:absolute;left:18954;top:16182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HCsIA&#10;AADbAAAADwAAAGRycy9kb3ducmV2LnhtbERPTWvCQBC9C/6HZQQvpW5qRUzqKlIVBEEx9dDjkB2T&#10;aHY2ZFeT/nv3UPD4eN/zZWcq8aDGlZYVfIwiEMSZ1SXnCs4/2/cZCOeRNVaWScEfOVgu+r05Jtq2&#10;fKJH6nMRQtglqKDwvk6kdFlBBt3I1sSBu9jGoA+wyaVusA3hppLjKJpKgyWHhgJr+i4ou6V3o0B+&#10;bi7xul1Vv/nklL7FZ3k97I9KDQfd6guEp86/xP/unVYQh/Xh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hUcKwgAAANsAAAAPAAAAAAAAAAAAAAAAAJgCAABkcnMvZG93&#10;bnJldi54bWxQSwUGAAAAAAQABAD1AAAAhwMAAAAA&#10;" fillcolor="white [3201]" strokecolor="black [3200]" strokeweight="2pt">
                  <v:textbox>
                    <w:txbxContent>
                      <w:p w:rsidR="002429F5" w:rsidRPr="0031199B" w:rsidRDefault="002429F5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93" o:spid="_x0000_s1046" type="#_x0000_t109" style="position:absolute;left:3714;top:3048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fZfcUA&#10;AADbAAAADwAAAGRycy9kb3ducmV2LnhtbESPQWvCQBSE7wX/w/KEXkQ31SImuorUFgShxejB4yP7&#10;TKLZtyG7NfHfuwWhx2FmvmEWq85U4kaNKy0reBtFIIgzq0vOFRwPX8MZCOeRNVaWScGdHKyWvZcF&#10;Jtq2vKdb6nMRIOwSVFB4XydSuqwgg25ka+LgnW1j0AfZ5FI32Aa4qeQ4iqbSYMlhocCaPgrKrumv&#10;USAnn+d4066rU/6+TwfxUV6+dz9Kvfa79RyEp87/h5/trVYQT+Dv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9l9xQAAANsAAAAPAAAAAAAAAAAAAAAAAJgCAABkcnMv&#10;ZG93bnJldi54bWxQSwUGAAAAAAQABAD1AAAAigMAAAAA&#10;" fillcolor="white [3201]" strokecolor="black [3200]" strokeweight="2pt">
                  <v:textbox>
                    <w:txbxContent>
                      <w:p w:rsidR="002429F5" w:rsidRPr="00EA59A5" w:rsidRDefault="002429F5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94" o:spid="_x0000_s1047" type="#_x0000_t109" style="position:absolute;left:18954;top:2847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5BCcYA&#10;AADbAAAADwAAAGRycy9kb3ducmV2LnhtbESPW2vCQBSE3wv+h+UIfSm68YKY6CriBQqFFqMPPh6y&#10;xySaPRuyWxP/fbdQ6OMwM98wy3VnKvGgxpWWFYyGEQjizOqScwXn02EwB+E8ssbKMil4koP1qvey&#10;xETblo/0SH0uAoRdggoK7+tESpcVZNANbU0cvKttDPogm1zqBtsAN5UcR9FMGiw5LBRY07ag7J5+&#10;GwVysr/Gu3ZTXfLpMX2Lz/L2+fGl1Gu/2yxAeOr8f/iv/a4VxFP4/RJ+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5BCcYAAADbAAAADwAAAAAAAAAAAAAAAACYAgAAZHJz&#10;L2Rvd25yZXYueG1sUEsFBgAAAAAEAAQA9QAAAIsDAAAAAA==&#10;" fillcolor="white [3201]" strokecolor="black [3200]" strokeweight="2pt">
                  <v:textbox>
                    <w:txbxContent>
                      <w:p w:rsidR="002429F5" w:rsidRPr="00EA59A5" w:rsidRDefault="002429F5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 id="Прямая со стрелкой 95" o:spid="_x0000_s1048" type="#_x0000_t32" style="position:absolute;left:14478;top:33791;width:4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LwksAAAADbAAAADwAAAGRycy9kb3ducmV2LnhtbESP3YrCMBCF7xd8hzDC3m1ThRWtRpGA&#10;oHer9QHGZmyLzaQ2sXbffrMgeHk4Px9ntRlsI3rqfO1YwSRJQRAXztRcKjjnu685CB+QDTaOScEv&#10;edisRx8rzIx78pH6UyhFHGGfoYIqhDaT0hcVWfSJa4mjd3WdxRBlV0rT4TOO20ZO03QmLdYcCRW2&#10;pCsqbqeHjZA6v+jtvfea9U8z15P8wJgr9TketksQgYbwDr/ae6Ng8Q3/X+IP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y8JLAAAAA2wAAAA8AAAAAAAAAAAAAAAAA&#10;oQIAAGRycy9kb3ducmV2LnhtbFBLBQYAAAAABAAEAPkAAACOAwAAAAA=&#10;" strokecolor="black [3040]">
                  <v:stroke dashstyle="3 1" endarrow="open"/>
                </v:shape>
                <v:shape id="Прямая со стрелкой 97" o:spid="_x0000_s1049" type="#_x0000_t32" style="position:absolute;left:14478;top:7524;width:4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zLfsAAAADbAAAADwAAAGRycy9kb3ducmV2LnhtbESPzYrCMBSF9wO+Q7jC7KapLkatRpGA&#10;oLvR+gDX5toWm5vaxNp5+8mA4PJwfj7OajPYRvTU+dqxgkmSgiAunKm5VHDOd19zED4gG2wck4Jf&#10;8rBZjz5WmBn35CP1p1CKOMI+QwVVCG0mpS8qsugT1xJH7+o6iyHKrpSmw2cct42cpum3tFhzJFTY&#10;kq6ouJ0eNkLq/KK3995r1j/NXE/yA2Ou1Od42C5BBBrCO/xq742CxQz+v8QfIN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sy37AAAAA2wAAAA8AAAAAAAAAAAAAAAAA&#10;oQIAAGRycy9kb3ducmV2LnhtbFBLBQYAAAAABAAEAPkAAACOAwAAAAA=&#10;" strokecolor="black [3040]">
                  <v:stroke dashstyle="3 1" endarrow="open"/>
                </v:shape>
                <v:shape id="Прямая со стрелкой 99" o:spid="_x0000_s1050" type="#_x0000_t32" style="position:absolute;left:24336;top:25136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E1XsMAAADbAAAADwAAAGRycy9kb3ducmV2LnhtbESPW2sCMRSE3wv+h3AE32riBdGtUbSl&#10;oOCLF9rX081xs7g5WTaprv/eCIU+DjPzDTNftq4SV2pC6VnDoK9AEOfelFxoOB0/X6cgQkQ2WHkm&#10;DXcKsFx0XuaYGX/jPV0PsRAJwiFDDTbGOpMy5JYchr6viZN39o3DmGRTSNPgLcFdJYdKTaTDktOC&#10;xZreLeWXw6/TsD2ufz4s56vd1yQw38ejgVLfWve67eoNRKQ2/of/2hujYTaD55f0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BNV7DAAAA2wAAAA8AAAAAAAAAAAAA&#10;AAAAoQIAAGRycy9kb3ducmV2LnhtbFBLBQYAAAAABAAEAPkAAACRAwAAAAA=&#10;" strokecolor="black [3040]" strokeweight="2pt">
                  <v:stroke endarrow="open"/>
                </v:shape>
                <v:shape id="Прямая со стрелкой 100" o:spid="_x0000_s1051" type="#_x0000_t32" style="position:absolute;left:24336;top:11801;width:0;height:4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9yMsQAAADcAAAADwAAAGRycy9kb3ducmV2LnhtbESPT2sCMRDF74V+hzCF3mqiFSlbo/iH&#10;Qgte1KLX6Wa6WbqZLJtU12/vHARvM7w37/1mOu9Do07UpTqyheHAgCIuo6u5svC9/3h5A5UyssMm&#10;Mlm4UIL57PFhioWLZ97SaZcrJSGcCrTgc24LrVPpKWAaxJZYtN/YBcyydpV2HZ4lPDR6ZMxEB6xZ&#10;Gjy2tPJU/u3+g4Wv/fJn7blcbA6TxHwZvw6NOVr7/NQv3kFl6vPdfLv+dIJvBF+ekQn0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n3IyxAAAANwAAAAPAAAAAAAAAAAA&#10;AAAAAKECAABkcnMvZG93bnJldi54bWxQSwUGAAAAAAQABAD5AAAAkgMAAAAA&#10;" strokecolor="black [3040]" strokeweight="2pt">
                  <v:stroke endarrow="open"/>
                </v:shape>
                <w10:anchorlock/>
              </v:group>
            </w:pict>
          </mc:Fallback>
        </mc:AlternateContent>
      </w:r>
    </w:p>
    <w:p w:rsidR="002429F5" w:rsidRDefault="002429F5" w:rsidP="002429F5">
      <w:r>
        <w:t>Обозначения на схеме: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>
        <w:t xml:space="preserve"> – запрос-сообщение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Request</w:t>
      </w:r>
      <w:r w:rsidRPr="00A95F16">
        <w:t xml:space="preserve"> </w:t>
      </w:r>
      <w:r>
        <w:rPr>
          <w:lang w:val="en-US"/>
        </w:rPr>
        <w:t>XSD</w:t>
      </w:r>
      <w:r>
        <w:t xml:space="preserve"> </w:t>
      </w:r>
      <w:r w:rsidRPr="00A95F16">
        <w:t xml:space="preserve">– </w:t>
      </w:r>
      <w:r>
        <w:rPr>
          <w:lang w:val="en-US"/>
        </w:rPr>
        <w:t>xml</w:t>
      </w:r>
      <w:r w:rsidRPr="00A95F16">
        <w:t>-</w:t>
      </w:r>
      <w:r>
        <w:t>схема запрос- сообщений. Берется из ТЗ на интеграцию.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A95F16">
        <w:t xml:space="preserve"> </w:t>
      </w:r>
      <w:r>
        <w:rPr>
          <w:lang w:val="en-US"/>
        </w:rPr>
        <w:t>xml</w:t>
      </w:r>
      <w:r w:rsidRPr="00A95F16">
        <w:t xml:space="preserve"> </w:t>
      </w:r>
      <w:r>
        <w:t xml:space="preserve">- внутреннее представление данных, на основе которых создаются ответ-сообщения. Содержит контейнеры </w:t>
      </w:r>
      <w:r>
        <w:rPr>
          <w:lang w:val="en-US"/>
        </w:rPr>
        <w:t>request</w:t>
      </w:r>
      <w:r w:rsidRPr="00AE7A4C">
        <w:t xml:space="preserve"> </w:t>
      </w:r>
      <w:r>
        <w:rPr>
          <w:lang w:val="en-US"/>
        </w:rPr>
        <w:t>c</w:t>
      </w:r>
      <w:r w:rsidRPr="00AE7A4C">
        <w:t xml:space="preserve"> </w:t>
      </w:r>
      <w:r>
        <w:t xml:space="preserve">атрибутом </w:t>
      </w:r>
      <w:r>
        <w:rPr>
          <w:lang w:val="en-US"/>
        </w:rPr>
        <w:t>name</w:t>
      </w:r>
      <w:r w:rsidRPr="00AE7A4C">
        <w:t>. Каждый контейнер</w:t>
      </w:r>
      <w:r>
        <w:t xml:space="preserve"> </w:t>
      </w:r>
      <w:r>
        <w:rPr>
          <w:lang w:val="en-US"/>
        </w:rPr>
        <w:t>request</w:t>
      </w:r>
      <w:r w:rsidRPr="00AE7A4C">
        <w:t xml:space="preserve"> </w:t>
      </w:r>
      <w:r>
        <w:t xml:space="preserve">по структуре совпадает с </w:t>
      </w:r>
      <w:proofErr w:type="gramStart"/>
      <w:r>
        <w:t>корректным</w:t>
      </w:r>
      <w:proofErr w:type="gramEnd"/>
      <w:r>
        <w:t xml:space="preserve"> запрос-сообщением. Кроме того контейнер может содержать элемент </w:t>
      </w:r>
      <w:r>
        <w:rPr>
          <w:lang w:val="en-US"/>
        </w:rPr>
        <w:t>header</w:t>
      </w:r>
      <w:r>
        <w:t xml:space="preserve">, в котором содержится заголовок </w:t>
      </w:r>
      <w:proofErr w:type="gramStart"/>
      <w:r>
        <w:t>запрос-сообщения</w:t>
      </w:r>
      <w:proofErr w:type="gramEnd"/>
      <w:r>
        <w:t>.</w:t>
      </w:r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Data</w:t>
      </w:r>
      <w:r w:rsidRPr="0031199B">
        <w:t xml:space="preserve"> </w:t>
      </w:r>
      <w:r>
        <w:rPr>
          <w:lang w:val="en-US"/>
        </w:rPr>
        <w:t>XSD</w:t>
      </w:r>
      <w:r w:rsidRPr="0031199B">
        <w:t xml:space="preserve"> – </w:t>
      </w:r>
      <w:r>
        <w:t xml:space="preserve">схема, которая отвечает за соответствие и корректность </w:t>
      </w:r>
      <w:r>
        <w:rPr>
          <w:lang w:val="en-US"/>
        </w:rPr>
        <w:t>data</w:t>
      </w:r>
      <w:r w:rsidRPr="00A95F16">
        <w:t xml:space="preserve"> </w:t>
      </w:r>
      <w:proofErr w:type="gramStart"/>
      <w:r>
        <w:rPr>
          <w:lang w:val="en-US"/>
        </w:rPr>
        <w:t>xml</w:t>
      </w:r>
      <w:r w:rsidRPr="0031199B">
        <w:t xml:space="preserve"> </w:t>
      </w:r>
      <w:r>
        <w:t>.</w:t>
      </w:r>
      <w:proofErr w:type="gramEnd"/>
    </w:p>
    <w:p w:rsidR="002429F5" w:rsidRDefault="002429F5" w:rsidP="002429F5">
      <w:pPr>
        <w:pStyle w:val="a3"/>
        <w:numPr>
          <w:ilvl w:val="0"/>
          <w:numId w:val="2"/>
        </w:numPr>
      </w:pPr>
      <w:r>
        <w:rPr>
          <w:lang w:val="en-US"/>
        </w:rPr>
        <w:t>XSLT</w:t>
      </w:r>
      <w:r w:rsidRPr="0031199B">
        <w:t xml:space="preserve"> – </w:t>
      </w:r>
      <w:r>
        <w:t xml:space="preserve">преобразование, которое получает на </w:t>
      </w:r>
      <w:proofErr w:type="gramStart"/>
      <w:r>
        <w:t xml:space="preserve">вход  </w:t>
      </w:r>
      <w:r>
        <w:rPr>
          <w:lang w:val="en-US"/>
        </w:rPr>
        <w:t>data</w:t>
      </w:r>
      <w:proofErr w:type="gramEnd"/>
      <w:r w:rsidRPr="00A95F16">
        <w:t xml:space="preserve"> </w:t>
      </w:r>
      <w:r>
        <w:rPr>
          <w:lang w:val="en-US"/>
        </w:rPr>
        <w:t>xml</w:t>
      </w:r>
      <w:r>
        <w:t>, и выдает как результат запрос-сообщение.</w:t>
      </w:r>
    </w:p>
    <w:p w:rsidR="00D84314" w:rsidRPr="002429F5" w:rsidRDefault="00D84314" w:rsidP="002429F5">
      <w:pPr>
        <w:pStyle w:val="2"/>
      </w:pPr>
      <w:proofErr w:type="spellStart"/>
      <w:r w:rsidRPr="002429F5">
        <w:t>Автогенерация</w:t>
      </w:r>
      <w:proofErr w:type="spellEnd"/>
      <w:r w:rsidRPr="002429F5">
        <w:t xml:space="preserve"> эмуляторов</w:t>
      </w:r>
      <w:r w:rsidR="002429F5">
        <w:t xml:space="preserve"> и драйверов</w:t>
      </w:r>
      <w:r w:rsidRPr="002429F5">
        <w:t>.</w:t>
      </w:r>
    </w:p>
    <w:p w:rsidR="00D84314" w:rsidRDefault="00D84314" w:rsidP="00D84314">
      <w:r>
        <w:t>Для сокращения сроков создания эмуляторов</w:t>
      </w:r>
      <w:r w:rsidR="002429F5">
        <w:t xml:space="preserve"> и драйверов</w:t>
      </w:r>
      <w:r>
        <w:t xml:space="preserve"> по новому ТЗ была создана процедура, которая пересоздает все текущие </w:t>
      </w:r>
      <w:proofErr w:type="gramStart"/>
      <w:r>
        <w:t>мок-сервисы</w:t>
      </w:r>
      <w:proofErr w:type="gramEnd"/>
      <w:r>
        <w:t xml:space="preserve"> и драйверы с текущими параметрами. Основные изменения в ТЗ (</w:t>
      </w:r>
      <w:proofErr w:type="spellStart"/>
      <w:r>
        <w:rPr>
          <w:lang w:val="en-US"/>
        </w:rPr>
        <w:t>xsd</w:t>
      </w:r>
      <w:proofErr w:type="spellEnd"/>
      <w:r w:rsidRPr="00D84314">
        <w:t>-</w:t>
      </w:r>
      <w:r>
        <w:t>схемах запрос-ответ сообщений) не должны повлиять на работу этой процедуры.</w:t>
      </w:r>
    </w:p>
    <w:p w:rsidR="009F0000" w:rsidRPr="009F0000" w:rsidRDefault="00D84314" w:rsidP="00D84314">
      <w:r>
        <w:t>Поэтому при изменении ТЗ (</w:t>
      </w:r>
      <w:proofErr w:type="spellStart"/>
      <w:r>
        <w:rPr>
          <w:lang w:val="en-US"/>
        </w:rPr>
        <w:t>xsd</w:t>
      </w:r>
      <w:proofErr w:type="spellEnd"/>
      <w:r w:rsidRPr="00D84314">
        <w:t>-</w:t>
      </w:r>
      <w:r>
        <w:t>схем) следует</w:t>
      </w:r>
      <w:r w:rsidR="009F0000" w:rsidRPr="009F0000">
        <w:t>:</w:t>
      </w:r>
    </w:p>
    <w:p w:rsidR="00D84314" w:rsidRDefault="00D84314" w:rsidP="009F0000">
      <w:pPr>
        <w:pStyle w:val="a3"/>
        <w:numPr>
          <w:ilvl w:val="0"/>
          <w:numId w:val="7"/>
        </w:numPr>
      </w:pPr>
      <w:r>
        <w:t>скопировать</w:t>
      </w:r>
      <w:r w:rsidRPr="009F0000">
        <w:t xml:space="preserve"> </w:t>
      </w:r>
      <w:r>
        <w:t>их</w:t>
      </w:r>
      <w:r w:rsidRPr="009F0000">
        <w:t xml:space="preserve"> </w:t>
      </w:r>
      <w:r>
        <w:t>в</w:t>
      </w:r>
      <w:r w:rsidRPr="009F0000">
        <w:t xml:space="preserve"> </w:t>
      </w:r>
      <w:r>
        <w:t>папку</w:t>
      </w:r>
      <w:r w:rsidRPr="009F0000">
        <w:t xml:space="preserve"> </w:t>
      </w:r>
      <w:r w:rsidR="009F0000">
        <w:t>«</w:t>
      </w:r>
      <w:proofErr w:type="spellStart"/>
      <w:r w:rsidRPr="009F0000">
        <w:rPr>
          <w:lang w:val="en-US"/>
        </w:rPr>
        <w:t>src</w:t>
      </w:r>
      <w:proofErr w:type="spellEnd"/>
      <w:r w:rsidRPr="009F0000">
        <w:t>\</w:t>
      </w:r>
      <w:r w:rsidRPr="009F0000">
        <w:rPr>
          <w:lang w:val="en-US"/>
        </w:rPr>
        <w:t>main</w:t>
      </w:r>
      <w:r w:rsidRPr="009F0000">
        <w:t>\</w:t>
      </w:r>
      <w:proofErr w:type="spellStart"/>
      <w:r w:rsidRPr="009F0000">
        <w:rPr>
          <w:lang w:val="en-US"/>
        </w:rPr>
        <w:t>webapp</w:t>
      </w:r>
      <w:proofErr w:type="spellEnd"/>
      <w:r w:rsidRPr="009F0000">
        <w:t>\</w:t>
      </w:r>
      <w:r w:rsidRPr="009F0000">
        <w:rPr>
          <w:lang w:val="en-US"/>
        </w:rPr>
        <w:t>WEB</w:t>
      </w:r>
      <w:r w:rsidRPr="009F0000">
        <w:t>-</w:t>
      </w:r>
      <w:r w:rsidRPr="009F0000">
        <w:rPr>
          <w:lang w:val="en-US"/>
        </w:rPr>
        <w:t>INF</w:t>
      </w:r>
      <w:r w:rsidRPr="009F0000">
        <w:t>\</w:t>
      </w:r>
      <w:proofErr w:type="spellStart"/>
      <w:r w:rsidRPr="009F0000">
        <w:rPr>
          <w:lang w:val="en-US"/>
        </w:rPr>
        <w:t>xsd</w:t>
      </w:r>
      <w:proofErr w:type="spellEnd"/>
      <w:r w:rsidR="009F0000" w:rsidRPr="009F0000">
        <w:t>\{</w:t>
      </w:r>
      <w:r w:rsidR="009F0000">
        <w:t>имя</w:t>
      </w:r>
      <w:r w:rsidR="009F0000" w:rsidRPr="009F0000">
        <w:t xml:space="preserve"> </w:t>
      </w:r>
      <w:r w:rsidR="009F0000">
        <w:t>системы</w:t>
      </w:r>
      <w:r w:rsidR="009F0000" w:rsidRPr="009F0000">
        <w:t>}\</w:t>
      </w:r>
      <w:r w:rsidR="009F0000">
        <w:t>» (заменив старые).</w:t>
      </w:r>
    </w:p>
    <w:p w:rsidR="009F0000" w:rsidRDefault="009F0000" w:rsidP="009F0000">
      <w:pPr>
        <w:pStyle w:val="a3"/>
        <w:numPr>
          <w:ilvl w:val="0"/>
          <w:numId w:val="7"/>
        </w:numPr>
      </w:pPr>
      <w:r>
        <w:t xml:space="preserve">запустить метод </w:t>
      </w:r>
      <w:r>
        <w:rPr>
          <w:lang w:val="en-US"/>
        </w:rPr>
        <w:t>main</w:t>
      </w:r>
      <w:r w:rsidRPr="009F0000">
        <w:t xml:space="preserve"> </w:t>
      </w:r>
      <w:r>
        <w:t>в файле «</w:t>
      </w:r>
      <w:proofErr w:type="spellStart"/>
      <w:r w:rsidRPr="009F0000">
        <w:t>src</w:t>
      </w:r>
      <w:proofErr w:type="spellEnd"/>
      <w:r w:rsidRPr="009F0000">
        <w:t>\</w:t>
      </w:r>
      <w:proofErr w:type="spellStart"/>
      <w:r w:rsidRPr="009F0000">
        <w:t>main</w:t>
      </w:r>
      <w:proofErr w:type="spellEnd"/>
      <w:r w:rsidRPr="009F0000">
        <w:t>\</w:t>
      </w:r>
      <w:proofErr w:type="spellStart"/>
      <w:r w:rsidRPr="009F0000">
        <w:t>java</w:t>
      </w:r>
      <w:proofErr w:type="spellEnd"/>
      <w:r w:rsidRPr="009F0000">
        <w:t>\</w:t>
      </w:r>
      <w:proofErr w:type="spellStart"/>
      <w:r w:rsidRPr="009F0000">
        <w:t>ru</w:t>
      </w:r>
      <w:proofErr w:type="spellEnd"/>
      <w:r w:rsidRPr="009F0000">
        <w:t>\</w:t>
      </w:r>
      <w:proofErr w:type="spellStart"/>
      <w:r w:rsidRPr="009F0000">
        <w:t>sbt</w:t>
      </w:r>
      <w:proofErr w:type="spellEnd"/>
      <w:r w:rsidRPr="009F0000">
        <w:t>\</w:t>
      </w:r>
      <w:proofErr w:type="spellStart"/>
      <w:r w:rsidRPr="009F0000">
        <w:t>bpm</w:t>
      </w:r>
      <w:proofErr w:type="spellEnd"/>
      <w:r w:rsidRPr="009F0000">
        <w:t>\</w:t>
      </w:r>
      <w:proofErr w:type="spellStart"/>
      <w:r w:rsidRPr="009F0000">
        <w:t>mock</w:t>
      </w:r>
      <w:proofErr w:type="spellEnd"/>
      <w:r w:rsidRPr="009F0000">
        <w:t>\</w:t>
      </w:r>
      <w:proofErr w:type="spellStart"/>
      <w:r w:rsidRPr="009F0000">
        <w:t>utils</w:t>
      </w:r>
      <w:proofErr w:type="spellEnd"/>
      <w:r w:rsidRPr="009F0000">
        <w:t>\importXSD.java</w:t>
      </w:r>
      <w:r>
        <w:t>».</w:t>
      </w:r>
    </w:p>
    <w:p w:rsidR="009F0000" w:rsidRDefault="009F0000" w:rsidP="009F0000">
      <w:pPr>
        <w:pStyle w:val="a3"/>
        <w:numPr>
          <w:ilvl w:val="0"/>
          <w:numId w:val="7"/>
        </w:numPr>
      </w:pPr>
      <w:r>
        <w:t xml:space="preserve">запустить </w:t>
      </w:r>
      <w:proofErr w:type="spellStart"/>
      <w:r>
        <w:t>автотесты</w:t>
      </w:r>
      <w:proofErr w:type="spellEnd"/>
      <w:r>
        <w:t xml:space="preserve"> «</w:t>
      </w:r>
      <w:r w:rsidRPr="009F0000">
        <w:t>\src\test\java\ru\sbt\bpm\mock\tests\createMockOrDriverFromXSD.java</w:t>
      </w:r>
      <w:r>
        <w:t>» и «</w:t>
      </w:r>
      <w:r w:rsidRPr="009F0000">
        <w:t>\</w:t>
      </w:r>
      <w:proofErr w:type="spellStart"/>
      <w:r w:rsidRPr="009F0000">
        <w:t>src</w:t>
      </w:r>
      <w:proofErr w:type="spellEnd"/>
      <w:r w:rsidRPr="009F0000">
        <w:t>\</w:t>
      </w:r>
      <w:proofErr w:type="spellStart"/>
      <w:r w:rsidRPr="009F0000">
        <w:t>test</w:t>
      </w:r>
      <w:proofErr w:type="spellEnd"/>
      <w:r w:rsidRPr="009F0000">
        <w:t>\</w:t>
      </w:r>
      <w:proofErr w:type="spellStart"/>
      <w:r w:rsidRPr="009F0000">
        <w:t>java</w:t>
      </w:r>
      <w:proofErr w:type="spellEnd"/>
      <w:r w:rsidRPr="009F0000">
        <w:t>\</w:t>
      </w:r>
      <w:proofErr w:type="spellStart"/>
      <w:r w:rsidRPr="009F0000">
        <w:t>ru</w:t>
      </w:r>
      <w:proofErr w:type="spellEnd"/>
      <w:r w:rsidRPr="009F0000">
        <w:t>\</w:t>
      </w:r>
      <w:proofErr w:type="spellStart"/>
      <w:r w:rsidRPr="009F0000">
        <w:t>sbt</w:t>
      </w:r>
      <w:proofErr w:type="spellEnd"/>
      <w:r w:rsidRPr="009F0000">
        <w:t>\</w:t>
      </w:r>
      <w:proofErr w:type="spellStart"/>
      <w:r w:rsidRPr="009F0000">
        <w:t>bpm</w:t>
      </w:r>
      <w:proofErr w:type="spellEnd"/>
      <w:r w:rsidRPr="009F0000">
        <w:t>\</w:t>
      </w:r>
      <w:proofErr w:type="spellStart"/>
      <w:r w:rsidRPr="009F0000">
        <w:t>mock</w:t>
      </w:r>
      <w:proofErr w:type="spellEnd"/>
      <w:r w:rsidRPr="009F0000">
        <w:t>\</w:t>
      </w:r>
      <w:proofErr w:type="spellStart"/>
      <w:r w:rsidRPr="009F0000">
        <w:t>tests</w:t>
      </w:r>
      <w:proofErr w:type="spellEnd"/>
      <w:r w:rsidRPr="009F0000">
        <w:t>\ChannelTest.java</w:t>
      </w:r>
      <w:r>
        <w:t>» для проверки результатов.</w:t>
      </w:r>
    </w:p>
    <w:p w:rsidR="00F40CC8" w:rsidRDefault="009F0000" w:rsidP="00F40CC8">
      <w:r>
        <w:lastRenderedPageBreak/>
        <w:t xml:space="preserve">Успешное прохождение тестов не гарантирует успешное создание </w:t>
      </w:r>
      <w:proofErr w:type="gramStart"/>
      <w:r w:rsidR="002F27C4">
        <w:t>мок-сервисов</w:t>
      </w:r>
      <w:proofErr w:type="gramEnd"/>
      <w:r w:rsidR="002F27C4">
        <w:t xml:space="preserve"> и драйверов</w:t>
      </w:r>
      <w:r>
        <w:t xml:space="preserve">. Необходимо также вручную проверить наполнение </w:t>
      </w:r>
      <w:r>
        <w:rPr>
          <w:lang w:val="en-US"/>
        </w:rPr>
        <w:t>xml</w:t>
      </w:r>
      <w:r w:rsidRPr="00F40CC8">
        <w:t xml:space="preserve"> </w:t>
      </w:r>
      <w:r>
        <w:t>данными.</w:t>
      </w:r>
      <w:r w:rsidR="00F40CC8">
        <w:t xml:space="preserve"> </w:t>
      </w:r>
    </w:p>
    <w:p w:rsidR="00CC0978" w:rsidRPr="00CC0978" w:rsidRDefault="00CC0978" w:rsidP="00F40CC8">
      <w:r>
        <w:t xml:space="preserve">Более подробно </w:t>
      </w:r>
      <w:proofErr w:type="spellStart"/>
      <w:r>
        <w:t>автогенерация</w:t>
      </w:r>
      <w:proofErr w:type="spellEnd"/>
      <w:r>
        <w:t xml:space="preserve">  </w:t>
      </w:r>
      <w:proofErr w:type="gramStart"/>
      <w:r>
        <w:t>описана</w:t>
      </w:r>
      <w:proofErr w:type="gramEnd"/>
      <w:r>
        <w:t xml:space="preserve"> в разделе «импорт </w:t>
      </w:r>
      <w:r>
        <w:rPr>
          <w:lang w:val="en-US"/>
        </w:rPr>
        <w:t>XSD</w:t>
      </w:r>
      <w:r>
        <w:t>»</w:t>
      </w:r>
    </w:p>
    <w:p w:rsidR="00D84314" w:rsidRPr="009F0000" w:rsidRDefault="009F0000" w:rsidP="002429F5">
      <w:pPr>
        <w:pStyle w:val="2"/>
      </w:pPr>
      <w:r>
        <w:t xml:space="preserve">Ручное создание </w:t>
      </w:r>
      <w:r w:rsidR="002429F5">
        <w:t>эмулятора</w:t>
      </w:r>
    </w:p>
    <w:p w:rsidR="00EA59A5" w:rsidRDefault="004C65A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A5BD8" wp14:editId="33722FDB">
                <wp:simplePos x="0" y="0"/>
                <wp:positionH relativeFrom="column">
                  <wp:posOffset>4634230</wp:posOffset>
                </wp:positionH>
                <wp:positionV relativeFrom="paragraph">
                  <wp:posOffset>4132580</wp:posOffset>
                </wp:positionV>
                <wp:extent cx="380365" cy="381000"/>
                <wp:effectExtent l="0" t="0" r="19685" b="1905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9F5" w:rsidRDefault="002429F5" w:rsidP="004C65A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9" o:spid="_x0000_s1052" style="position:absolute;margin-left:364.9pt;margin-top:325.4pt;width:29.9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" fillcolor="white [3201]" strokecolor="#c0504d [3205]" strokeweight="2pt">
                <v:textbox>
                  <w:txbxContent>
                    <w:p w:rsidR="002429F5" w:rsidRDefault="002429F5" w:rsidP="004C65A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BB5EC" wp14:editId="1AAEE9EE">
                <wp:simplePos x="0" y="0"/>
                <wp:positionH relativeFrom="column">
                  <wp:posOffset>1510030</wp:posOffset>
                </wp:positionH>
                <wp:positionV relativeFrom="paragraph">
                  <wp:posOffset>4153535</wp:posOffset>
                </wp:positionV>
                <wp:extent cx="380365" cy="381000"/>
                <wp:effectExtent l="0" t="0" r="1968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9F5" w:rsidRDefault="002429F5" w:rsidP="004C65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8" o:spid="_x0000_s1053" style="position:absolute;margin-left:118.9pt;margin-top:327.05pt;width:29.9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" fillcolor="white [3201]" strokecolor="#c0504d [3205]" strokeweight="2pt">
                <v:textbox>
                  <w:txbxContent>
                    <w:p w:rsidR="002429F5" w:rsidRDefault="002429F5" w:rsidP="004C65A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1E346" wp14:editId="3E88F408">
                <wp:simplePos x="0" y="0"/>
                <wp:positionH relativeFrom="column">
                  <wp:posOffset>1413993</wp:posOffset>
                </wp:positionH>
                <wp:positionV relativeFrom="paragraph">
                  <wp:posOffset>222886</wp:posOffset>
                </wp:positionV>
                <wp:extent cx="380365" cy="381000"/>
                <wp:effectExtent l="0" t="0" r="19685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9F5" w:rsidRDefault="002429F5" w:rsidP="004C65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7" o:spid="_x0000_s1054" style="position:absolute;margin-left:111.35pt;margin-top:17.55pt;width:29.9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" fillcolor="white [3201]" strokecolor="#c0504d [3205]" strokeweight="2pt">
                <v:textbox>
                  <w:txbxContent>
                    <w:p w:rsidR="002429F5" w:rsidRDefault="002429F5" w:rsidP="004C65A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07FDF42" wp14:editId="54A4C7A2">
                <wp:extent cx="5953124" cy="4972050"/>
                <wp:effectExtent l="0" t="0" r="0" b="0"/>
                <wp:docPr id="48" name="Полотно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Блок-схема: процесс 35"/>
                        <wps:cNvSpPr/>
                        <wps:spPr>
                          <a:xfrm>
                            <a:off x="342900" y="609600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4C65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Блок-схема: процесс 36"/>
                        <wps:cNvSpPr/>
                        <wps:spPr>
                          <a:xfrm>
                            <a:off x="1895475" y="6096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4C65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лок-схема: процесс 37"/>
                        <wps:cNvSpPr/>
                        <wps:spPr>
                          <a:xfrm>
                            <a:off x="1895475" y="19230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31199B" w:rsidRDefault="002429F5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Блок-схема: процесс 38"/>
                        <wps:cNvSpPr/>
                        <wps:spPr>
                          <a:xfrm>
                            <a:off x="1895475" y="32661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процесс 39"/>
                        <wps:cNvSpPr/>
                        <wps:spPr>
                          <a:xfrm>
                            <a:off x="342900" y="32661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Response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Блок-схема: процесс 40"/>
                        <wps:cNvSpPr/>
                        <wps:spPr>
                          <a:xfrm>
                            <a:off x="4009050" y="60960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лок-схема: процесс 41"/>
                        <wps:cNvSpPr/>
                        <wps:spPr>
                          <a:xfrm>
                            <a:off x="4009050" y="19230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4C65A6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42"/>
                        <wps:cNvCnPr>
                          <a:stCxn id="35" idx="3"/>
                          <a:endCxn id="36" idx="1"/>
                        </wps:cNvCnPr>
                        <wps:spPr>
                          <a:xfrm>
                            <a:off x="1400175" y="1057275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39" idx="3"/>
                          <a:endCxn id="38" idx="1"/>
                        </wps:cNvCnPr>
                        <wps:spPr>
                          <a:xfrm>
                            <a:off x="1419225" y="3713775"/>
                            <a:ext cx="476250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stCxn id="40" idx="2"/>
                          <a:endCxn id="41" idx="0"/>
                        </wps:cNvCnPr>
                        <wps:spPr>
                          <a:xfrm>
                            <a:off x="4547213" y="1504950"/>
                            <a:ext cx="0" cy="41812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stCxn id="36" idx="2"/>
                          <a:endCxn id="37" idx="0"/>
                        </wps:cNvCnPr>
                        <wps:spPr>
                          <a:xfrm>
                            <a:off x="2433638" y="1504950"/>
                            <a:ext cx="0" cy="4181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2433638" y="28184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>
                          <a:stCxn id="41" idx="1"/>
                          <a:endCxn id="37" idx="3"/>
                        </wps:cNvCnPr>
                        <wps:spPr>
                          <a:xfrm flipH="1">
                            <a:off x="2971800" y="2370750"/>
                            <a:ext cx="1037250" cy="0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Овал 49"/>
                        <wps:cNvSpPr/>
                        <wps:spPr>
                          <a:xfrm>
                            <a:off x="295275" y="4848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Default="002429F5" w:rsidP="004C65A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295275" y="31613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Default="002429F5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  <w:p w:rsidR="002429F5" w:rsidRDefault="002429F5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кругленная соединительная линия 51"/>
                        <wps:cNvCnPr>
                          <a:stCxn id="35" idx="0"/>
                          <a:endCxn id="36" idx="0"/>
                        </wps:cNvCnPr>
                        <wps:spPr>
                          <a:xfrm rot="5400000" flipH="1" flipV="1">
                            <a:off x="1652588" y="-171449"/>
                            <a:ext cx="12700" cy="1562100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кругленная соединительная линия 52"/>
                        <wps:cNvCnPr>
                          <a:stCxn id="39" idx="2"/>
                          <a:endCxn id="38" idx="2"/>
                        </wps:cNvCnPr>
                        <wps:spPr>
                          <a:xfrm rot="16200000" flipH="1">
                            <a:off x="1657350" y="3385162"/>
                            <a:ext cx="12700" cy="1552575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Скругленная соединительная линия 53"/>
                        <wps:cNvCnPr>
                          <a:stCxn id="39" idx="2"/>
                        </wps:cNvCnPr>
                        <wps:spPr>
                          <a:xfrm rot="5400000" flipH="1" flipV="1">
                            <a:off x="1431132" y="507206"/>
                            <a:ext cx="3104175" cy="4204314"/>
                          </a:xfrm>
                          <a:prstGeom prst="curvedConnector4">
                            <a:avLst>
                              <a:gd name="adj1" fmla="val -19945"/>
                              <a:gd name="adj2" fmla="val 11598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кругленная соединительная линия 55"/>
                        <wps:cNvCnPr>
                          <a:stCxn id="38" idx="3"/>
                          <a:endCxn id="41" idx="2"/>
                        </wps:cNvCnPr>
                        <wps:spPr>
                          <a:xfrm flipV="1">
                            <a:off x="2971800" y="2818425"/>
                            <a:ext cx="1575413" cy="895350"/>
                          </a:xfrm>
                          <a:prstGeom prst="curvedConnector2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кругленная соединительная линия 56"/>
                        <wps:cNvCnPr>
                          <a:stCxn id="39" idx="0"/>
                          <a:endCxn id="37" idx="1"/>
                        </wps:cNvCnPr>
                        <wps:spPr>
                          <a:xfrm rot="5400000" flipH="1" flipV="1">
                            <a:off x="940594" y="2311219"/>
                            <a:ext cx="895350" cy="1014412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Овал 60"/>
                        <wps:cNvSpPr/>
                        <wps:spPr>
                          <a:xfrm>
                            <a:off x="3837600" y="3266053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Default="002429F5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019720" y="2437425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Default="002429F5" w:rsidP="004C65A6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8" o:spid="_x0000_s1055" editas="canvas" style="width:468.75pt;height:391.5pt;mso-position-horizontal-relative:char;mso-position-vertical-relative:line" coordsize="59524,4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">
                <v:shape id="_x0000_s1056" type="#_x0000_t75" style="position:absolute;width:59524;height:49720;visibility:visible;mso-wrap-style:square">
                  <v:fill o:detectmouseclick="t"/>
                  <v:path o:connecttype="none"/>
                </v:shape>
                <v:shape id="Блок-схема: процесс 35" o:spid="_x0000_s1057" type="#_x0000_t109" style="position:absolute;left:3429;top:6096;width:1057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t08QA&#10;AADbAAAADwAAAGRycy9kb3ducmV2LnhtbESPQWvCQBSE7wX/w/KE3urGSqtEN0EKlRx6UVu9PrLP&#10;JLj7Ns1uTfLvu4WCx2FmvmE2+WCNuFHnG8cK5rMEBHHpdMOVgs/j+9MKhA/IGo1jUjCShzybPGww&#10;1a7nPd0OoRIRwj5FBXUIbSqlL2uy6GeuJY7exXUWQ5RdJXWHfYRbI5+T5FVabDgu1NjSW03l9fBj&#10;FRQfZmd45757+6VPxzEsz/vFUqnH6bBdgwg0hHv4v11oBYsX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rdPEAAAA2wAAAA8AAAAAAAAAAAAAAAAAmAIAAGRycy9k&#10;b3ducmV2LnhtbFBLBQYAAAAABAAEAPUAAACJAwAAAAA=&#10;" fillcolor="white [3201]" strokecolor="black [3200]" strokeweight=".5pt">
                  <v:textbox>
                    <w:txbxContent>
                      <w:p w:rsidR="002429F5" w:rsidRPr="00EA59A5" w:rsidRDefault="002429F5" w:rsidP="004C65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36" o:spid="_x0000_s1058" type="#_x0000_t109" style="position:absolute;left:18954;top:6096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zpMQA&#10;AADbAAAADwAAAGRycy9kb3ducmV2LnhtbESPzWrDMBCE74W+g9hAbo2cGpzgRAml0JBDLs5Pe12s&#10;jW0qrVxLje23rwqBHIeZ+YZZbwdrxI063zhWMJ8lIIhLpxuuFJxPHy9LED4gazSOScFIHrab56c1&#10;5tr1XNDtGCoRIexzVFCH0OZS+rImi37mWuLoXV1nMUTZVVJ32Ee4NfI1STJpseG4UGNL7zWV38df&#10;q2B/MDvDO/fT24v+PI1h8VWkC6Wmk+FtBSLQEB7he3uvFaQZ/H+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M6TEAAAA2wAAAA8AAAAAAAAAAAAAAAAAmAIAAGRycy9k&#10;b3ducmV2LnhtbFBLBQYAAAAABAAEAPUAAACJAwAAAAA=&#10;" fillcolor="white [3201]" strokecolor="black [3200]" strokeweight=".5pt">
                  <v:textbox>
                    <w:txbxContent>
                      <w:p w:rsidR="002429F5" w:rsidRPr="00EA59A5" w:rsidRDefault="002429F5" w:rsidP="004C65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37" o:spid="_x0000_s1059" type="#_x0000_t109" style="position:absolute;left:18954;top:19230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qARM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Zs/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qARMYAAADbAAAADwAAAAAAAAAAAAAAAACYAgAAZHJz&#10;L2Rvd25yZXYueG1sUEsFBgAAAAAEAAQA9QAAAIsDAAAAAA==&#10;" fillcolor="white [3201]" strokecolor="black [3200]" strokeweight="2pt">
                  <v:textbox>
                    <w:txbxContent>
                      <w:p w:rsidR="002429F5" w:rsidRPr="0031199B" w:rsidRDefault="002429F5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38" o:spid="_x0000_s1060" type="#_x0000_t109" style="position:absolute;left:18954;top:32661;width:10764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QCTb4A&#10;AADbAAAADwAAAGRycy9kb3ducmV2LnhtbERPy4rCMBTdC/5DuMLsNHUElWoUERQXs/G9vTTXtpjc&#10;1CZj69+bheDycN7zZWuNeFLtS8cKhoMEBHHmdMm5gtNx05+C8AFZo3FMCl7kYbnoduaYatfwnp6H&#10;kIsYwj5FBUUIVSqlzwqy6AeuIo7czdUWQ4R1LnWNTQy3Rv4myVhaLDk2FFjRuqDsfvi3CnZ/Zmt4&#10;6x6NPevL8RUm1/1ootRPr13NQARqw1f8ce+0glEcG7/EHyA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30Ak2+AAAA2wAAAA8AAAAAAAAAAAAAAAAAmAIAAGRycy9kb3ducmV2&#10;LnhtbFBLBQYAAAAABAAEAPUAAACDAwAAAAA=&#10;" fillcolor="white [3201]" strokecolor="black [3200]" strokeweight=".5pt">
                  <v:textbox>
                    <w:txbxContent>
                      <w:p w:rsidR="002429F5" w:rsidRPr="00EA59A5" w:rsidRDefault="002429F5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</w:t>
                        </w:r>
                      </w:p>
                    </w:txbxContent>
                  </v:textbox>
                </v:shape>
                <v:shape id="Блок-схема: процесс 39" o:spid="_x0000_s1061" type="#_x0000_t109" style="position:absolute;left:3429;top:32661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in1sQA&#10;AADbAAAADwAAAGRycy9kb3ducmV2LnhtbESPQWvCQBSE70L/w/IKvemmClpTN6EIFQ+9RNt6fWRf&#10;k9Ddt2l2m8R/7wqCx2FmvmE2+WiN6KnzjWMFz7MEBHHpdMOVgs/j+/QFhA/IGo1jUnAmD3n2MNlg&#10;qt3ABfWHUIkIYZ+igjqENpXSlzVZ9DPXEkfvx3UWQ5RdJXWHQ4RbI+dJspQWG44LNba0ran8Pfxb&#10;BfsPszO8c3+D/dLfx3NYnYrFSqmnx/HtFUSgMdzDt/ZeK1is4fol/gCZ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4p9bEAAAA2wAAAA8AAAAAAAAAAAAAAAAAmAIAAGRycy9k&#10;b3ducmV2LnhtbFBLBQYAAAAABAAEAPUAAACJAwAAAAA=&#10;" fillcolor="white [3201]" strokecolor="black [3200]" strokeweight=".5pt">
                  <v:textbox>
                    <w:txbxContent>
                      <w:p w:rsidR="002429F5" w:rsidRPr="00EA59A5" w:rsidRDefault="002429F5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Response XSD</w:t>
                        </w:r>
                      </w:p>
                    </w:txbxContent>
                  </v:textbox>
                </v:shape>
                <v:shape id="Блок-схема: процесс 40" o:spid="_x0000_s1062" type="#_x0000_t109" style="position:absolute;left:40090;top:6096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VrTc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sD5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WtNwgAAANsAAAAPAAAAAAAAAAAAAAAAAJgCAABkcnMvZG93&#10;bnJldi54bWxQSwUGAAAAAAQABAD1AAAAhwMAAAAA&#10;" fillcolor="white [3201]" strokecolor="black [3200]" strokeweight="2pt">
                  <v:textbox>
                    <w:txbxContent>
                      <w:p w:rsidR="002429F5" w:rsidRPr="00EA59A5" w:rsidRDefault="002429F5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41" o:spid="_x0000_s1063" type="#_x0000_t109" style="position:absolute;left:40090;top:19230;width:1076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2429F5" w:rsidRPr="00EA59A5" w:rsidRDefault="002429F5" w:rsidP="004C65A6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 id="Прямая со стрелкой 42" o:spid="_x0000_s1064" type="#_x0000_t32" style="position:absolute;left:14001;top:10572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tEocAAAADbAAAADwAAAGRycy9kb3ducmV2LnhtbESP3YrCMBCF7xd8hzAL3q2pIotU0yIB&#10;Qe/U+gBjM9uWbSbdJtb69kZY8PJwfj7OJh9tKwbqfeNYwXyWgCAunWm4UnApdl8rED4gG2wdk4IH&#10;ecizyccGU+PufKLhHCoRR9inqKAOoUul9GVNFv3MdcTR+3G9xRBlX0nT4z2O21YukuRbWmw4Emrs&#10;SNdU/p5vNkKa4qq3f4PXrI/tSs+LA2Oh1PRz3K5BBBrDO/zf3hsFywW8vsQfIL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7RKHAAAAA2wAAAA8AAAAAAAAAAAAAAAAA&#10;oQIAAGRycy9kb3ducmV2LnhtbFBLBQYAAAAABAAEAPkAAACOAwAAAAA=&#10;" strokecolor="black [3040]">
                  <v:stroke dashstyle="3 1" endarrow="open"/>
                </v:shape>
                <v:shape id="Прямая со стрелкой 43" o:spid="_x0000_s1065" type="#_x0000_t32" style="position:absolute;left:14192;top:37137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fhOsEAAADbAAAADwAAAGRycy9kb3ducmV2LnhtbESP32rCMBTG7we+QzjC7mbaKSLVKCUw&#10;mHdbuwc4a45tsTmpTdZ2b78MBC8/vj8/vsNptp0YafCtYwXpKgFBXDnTcq3gq3x72YHwAdlg55gU&#10;/JKH03HxdMDMuIk/aSxCLeII+wwVNCH0mZS+asiiX7meOHoXN1gMUQ61NANOcdx28jVJttJiy5HQ&#10;YE+6oepa/NgIactvnd9Gr1l/dDudlmfGUqnn5ZzvQQSawyN8b78bBZs1/H+JP0Ae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d+E6wQAAANsAAAAPAAAAAAAAAAAAAAAA&#10;AKECAABkcnMvZG93bnJldi54bWxQSwUGAAAAAAQABAD5AAAAjwMAAAAA&#10;" strokecolor="black [3040]">
                  <v:stroke dashstyle="3 1" endarrow="open"/>
                </v:shape>
                <v:shape id="Прямая со стрелкой 44" o:spid="_x0000_s1066" type="#_x0000_t32" style="position:absolute;left:45472;top:15049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55TsAAAADbAAAADwAAAGRycy9kb3ducmV2LnhtbESP32rCMBTG7wXfIRxhd5p2FJHOKCUg&#10;bHfT7gHOmmNbbE5qk7Xd2y+CsMuP78+Pb3+cbSdGGnzrWEG6SUAQV860XCv4Kk/rHQgfkA12jknB&#10;L3k4HpaLPebGTXym8RJqEUfY56igCaHPpfRVQxb9xvXE0bu6wWKIcqilGXCK47aTr0mylRZbjoQG&#10;e9INVbfLj42QtvzWxX30mvVnt9Np+cFYKvWymos3EIHm8B9+tt+NgiyDx5f4A+Th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OeeU7AAAAA2wAAAA8AAAAAAAAAAAAAAAAA&#10;oQIAAGRycy9kb3ducmV2LnhtbFBLBQYAAAAABAAEAPkAAACOAwAAAAA=&#10;" strokecolor="black [3040]">
                  <v:stroke dashstyle="3 1" endarrow="open"/>
                </v:shape>
                <v:shape id="Прямая со стрелкой 45" o:spid="_x0000_s1067" type="#_x0000_t32" style="position:absolute;left:24336;top:15049;width:0;height:4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THMMAAADbAAAADwAAAGRycy9kb3ducmV2LnhtbESPT2sCMRTE74LfITyhN020KmU1iloK&#10;FXrxD+31dfPcLG5elk2q67c3BcHjMDO/YebL1lXiQk0oPWsYDhQI4tybkgsNx8NH/w1EiMgGK8+k&#10;4UYBlotuZ46Z8Vfe0WUfC5EgHDLUYGOsMylDbslhGPiaOHkn3ziMSTaFNA1eE9xVcqTUVDosOS1Y&#10;rGljKT/v/5yG7WH9+245X319TwPzbfw6VOpH65deu5qBiNTGZ/jR/jQaxhP4/5J+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sExzDAAAA2wAAAA8AAAAAAAAAAAAA&#10;AAAAoQIAAGRycy9kb3ducmV2LnhtbFBLBQYAAAAABAAEAPkAAACRAwAAAAA=&#10;" strokecolor="black [3040]" strokeweight="2pt">
                  <v:stroke endarrow="open"/>
                </v:shape>
                <v:shape id="Прямая со стрелкой 46" o:spid="_x0000_s1068" type="#_x0000_t32" style="position:absolute;left:24336;top:28184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6Na8QAAADbAAAADwAAAGRycy9kb3ducmV2LnhtbESPzWrDMBCE74G8g9hAb4mUJpjiRjFO&#10;S6CFXvJDet1aW8vEWhlLTZy3rwqBHoeZ+YZZFYNrxYX60HjWMJ8pEMSVNw3XGo6H7fQJRIjIBlvP&#10;pOFGAYr1eLTC3Pgr7+iyj7VIEA45arAxdrmUobLkMMx8R5y8b987jEn2tTQ9XhPctfJRqUw6bDgt&#10;WOzoxVJ13v84De+Hzder5ar8OGWB+bZczJX61PphMpTPICIN8T98b78ZDcs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o1rxAAAANsAAAAPAAAAAAAAAAAA&#10;AAAAAKECAABkcnMvZG93bnJldi54bWxQSwUGAAAAAAQABAD5AAAAkgMAAAAA&#10;" strokecolor="black [3040]" strokeweight="2pt">
                  <v:stroke endarrow="open"/>
                </v:shape>
                <v:shape id="Прямая со стрелкой 47" o:spid="_x0000_s1069" type="#_x0000_t32" style="position:absolute;left:29718;top:23707;width:103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l5bMQAAADbAAAADwAAAGRycy9kb3ducmV2LnhtbESPT4vCMBTE7wt+h/CEvSyari4q1Siy&#10;sNKDIP7B86N5ttHmpTRR67c3grDHYWZ+w8wWra3EjRpvHCv47icgiHOnDRcKDvu/3gSED8gaK8ek&#10;4EEeFvPOxwxT7e68pdsuFCJC2KeooAyhTqX0eUkWfd/VxNE7ucZiiLIppG7wHuG2koMkGUmLhuNC&#10;iTX9lpRfdlerIJw3j4PLrmadmeHg6Marr816pdRnt11OQQRqw3/43c60gp8xvL7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6XlsxAAAANsAAAAPAAAAAAAAAAAA&#10;AAAAAKECAABkcnMvZG93bnJldi54bWxQSwUGAAAAAAQABAD5AAAAkgMAAAAA&#10;" strokecolor="black [3040]" strokeweight="2pt">
                  <v:stroke startarrow="open" endarrow="open"/>
                </v:shape>
                <v:oval id="Овал 49" o:spid="_x0000_s1070" style="position:absolute;left:2952;top:4848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MDOcMA&#10;AADbAAAADwAAAGRycy9kb3ducmV2LnhtbESPQWvCQBSE7wX/w/KE3upGEdHUVVQQvBQ0Kr2+Zl+T&#10;4O7bmF1N/PeuUOhxmJlvmPmys0bcqfGVYwXDQQKCOHe64kLB6bj9mILwAVmjcUwKHuRhuei9zTHV&#10;ruUD3bNQiAhhn6KCMoQ6ldLnJVn0A1cTR+/XNRZDlE0hdYNthFsjR0kykRYrjgsl1rQpKb9kN6vg&#10;8PNl1sUqr9vr+WTotsmm3/uHUu/9bvUJIlAX/sN/7Z1WMJ7B6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MDOcMAAADbAAAADwAAAAAAAAAAAAAAAACYAgAAZHJzL2Rv&#10;d25yZXYueG1sUEsFBgAAAAAEAAQA9QAAAIgDAAAAAA==&#10;" fillcolor="white [3201]" strokecolor="#c0504d [3205]" strokeweight="2pt">
                  <v:textbox>
                    <w:txbxContent>
                      <w:p w:rsidR="002429F5" w:rsidRDefault="002429F5" w:rsidP="004C65A6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50" o:spid="_x0000_s1071" style="position:absolute;left:2952;top:31613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8ecAA&#10;AADbAAAADwAAAGRycy9kb3ducmV2LnhtbERPTYvCMBC9C/sfwix403QFRbpGUUHwImit7HW2mW2L&#10;yaTbRFv/vTkIHh/ve7HqrRF3an3tWMHXOAFBXDhdc6kgP+9GcxA+IGs0jknBgzyslh+DBabadXyi&#10;exZKEUPYp6igCqFJpfRFRRb92DXEkftzrcUQYVtK3WIXw62RkySZSYs1x4YKG9pWVFyzm1Vw+j2Y&#10;Tbkumu7/khu6bbP5z/Gh1PCzX3+DCNSHt/jl3msF07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A8ecAAAADbAAAADwAAAAAAAAAAAAAAAACYAgAAZHJzL2Rvd25y&#10;ZXYueG1sUEsFBgAAAAAEAAQA9QAAAIUDAAAAAA==&#10;" fillcolor="white [3201]" strokecolor="#c0504d [3205]" strokeweight="2pt">
                  <v:textbox>
                    <w:txbxContent>
                      <w:p w:rsidR="002429F5" w:rsidRDefault="002429F5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</w:t>
                        </w:r>
                      </w:p>
                      <w:p w:rsidR="002429F5" w:rsidRDefault="002429F5"/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51" o:spid="_x0000_s1072" type="#_x0000_t38" style="position:absolute;left:16525;top:-1715;width:127;height:15621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nwIsMAAADbAAAADwAAAGRycy9kb3ducmV2LnhtbESPT2sCMRTE7wW/Q3iCt5pVUMpqFNEK&#10;2tJD/XN/JM/dxc1LTFLdfvumUOhxmJnfMPNlZ1txpxAbxwpGwwIEsXam4UrB6bh9fgERE7LB1jEp&#10;+KYIy0XvaY6lcQ/+pPshVSJDOJaooE7Jl1JGXZPFOHSeOHsXFyymLEMlTcBHhttWjotiKi02nBdq&#10;9LSuSV8PX1bBPrz5d61XDW39ZmM+zjievt6UGvS71QxEoi79h//aO6NgMoLfL/kH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58CLDAAAA2wAAAA8AAAAAAAAAAAAA&#10;AAAAoQIAAGRycy9kb3ducmV2LnhtbFBLBQYAAAAABAAEAPkAAACRAwAAAAA=&#10;" adj="388800" strokecolor="#bc4542 [3045]">
                  <v:stroke endarrow="open"/>
                </v:shape>
                <v:shape id="Скругленная соединительная линия 52" o:spid="_x0000_s1073" type="#_x0000_t38" style="position:absolute;left:16573;top:33852;width:127;height:1552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pIOsIAAADbAAAADwAAAGRycy9kb3ducmV2LnhtbESP3UoDMRSE7wXfIRzBO3tiQVu2TYv0&#10;R7y17QMcNsfdxc1JmqTd7dsbQfBymJlvmOV6dL26ckydFwPPEw2Kpfa2k8bA6bh/moNKmcRS74UN&#10;3DjBenV/t6TK+kE++XrIjSoQSRUZaHMOFWKqW3aUJj6wFO/LR0e5yNigjTQUuOtxqvUrOuqkLLQU&#10;eNNy/X24OAO1HvZ6u8WAO5xtZuG8u8X3kzGPD+PbAlTmMf+H/9of1sDLFH6/lB+A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pIOsIAAADbAAAADwAAAAAAAAAAAAAA&#10;AAChAgAAZHJzL2Rvd25yZXYueG1sUEsFBgAAAAAEAAQA+QAAAJADAAAAAA==&#10;" adj="388800" strokecolor="#bc4542 [3045]">
                  <v:stroke endarrow="open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Скругленная соединительная линия 53" o:spid="_x0000_s1074" type="#_x0000_t39" style="position:absolute;left:14311;top:5071;width:31042;height:4204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IMhsMAAADbAAAADwAAAGRycy9kb3ducmV2LnhtbESP3YrCMBSE7xd8h3AE79bUnxVbjeIq&#10;wsL2xp8HODTHttqclCZb69tvBMHLYWa+YZbrzlSipcaVlhWMhhEI4szqknMF59P+cw7CeWSNlWVS&#10;8CAH61XvY4mJtnc+UHv0uQgQdgkqKLyvEyldVpBBN7Q1cfAutjHog2xyqRu8B7ip5DiKZtJgyWGh&#10;wJq2BWW3459RUGUb+d3Gv7uri1162cfpeTZNlRr0u80ChKfOv8Ov9o9W8DWB55fw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CDIbDAAAA2wAAAA8AAAAAAAAAAAAA&#10;AAAAoQIAAGRycy9kb3ducmV2LnhtbFBLBQYAAAAABAAEAPkAAACRAwAAAAA=&#10;" adj="-4308,25052" strokecolor="#bc4542 [3045]">
                  <v:stroke endarrow="open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Скругленная соединительная линия 55" o:spid="_x0000_s1075" type="#_x0000_t37" style="position:absolute;left:29718;top:28184;width:15754;height:895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VLMUAAADbAAAADwAAAGRycy9kb3ducmV2LnhtbESPQWvCQBSE74X+h+UVequbCopEN2KL&#10;giilNOnF20v2mcRm34bdrcZ/7xYKHoeZ+YZZLAfTiTM531pW8DpKQBBXVrdcK/guNi8zED4ga+ws&#10;k4IreVhmjw8LTLW98Bed81CLCGGfooImhD6V0lcNGfQj2xNH72idwRClq6V2eIlw08lxkkylwZbj&#10;QoM9vTdU/eS/RsHp7bSZ1evPNe8Pu7z4kKUL11Kp56dhNQcRaAj38H97qxVMJvD3Jf4Am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cVLMUAAADbAAAADwAAAAAAAAAA&#10;AAAAAAChAgAAZHJzL2Rvd25yZXYueG1sUEsFBgAAAAAEAAQA+QAAAJMDAAAAAA==&#10;" strokecolor="#bc4542 [3045]">
                  <v:stroke endarrow="open"/>
                </v:shape>
                <v:shape id="Скругленная соединительная линия 56" o:spid="_x0000_s1076" type="#_x0000_t37" style="position:absolute;left:9405;top:23112;width:8954;height:1014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jtsEAAADbAAAADwAAAGRycy9kb3ducmV2LnhtbESPQWsCMRSE74L/ITyht5q1RSmrUaRY&#10;6B5rrV6fm+dmcfOyTVJ3+++NIHgcZuYbZrHqbSMu5EPtWMFknIEgLp2uuVKw+/54fgMRIrLGxjEp&#10;+KcAq+VwsMBcu46/6LKNlUgQDjkqMDG2uZShNGQxjF1LnLyT8xZjkr6S2mOX4LaRL1k2kxZrTgsG&#10;W3o3VJ63f1bB74aLAvf2Vbabs3H4c6DjmpV6GvXrOYhIfXyE7+1PrWA6g9uX9APk8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rGO2wQAAANsAAAAPAAAAAAAAAAAAAAAA&#10;AKECAABkcnMvZG93bnJldi54bWxQSwUGAAAAAAQABAD5AAAAjwMAAAAA&#10;" strokecolor="#bc4542 [3045]">
                  <v:stroke endarrow="open"/>
                </v:shape>
                <v:oval id="Овал 60" o:spid="_x0000_s1077" style="position:absolute;left:38376;top:32660;width:380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z2xL8A&#10;AADbAAAADwAAAGRycy9kb3ducmV2LnhtbERPTYvCMBC9L/gfwgje1lQPItUoKgheBO0qXsdmbIvJ&#10;pDbR1n9vDsIeH+97vuysES9qfOVYwWiYgCDOna64UHD62/5OQfiArNE4JgVv8rBc9H7mmGrX8pFe&#10;WShEDGGfooIyhDqV0uclWfRDVxNH7uYaiyHCppC6wTaGWyPHSTKRFiuODSXWtCkpv2dPq+B43Zt1&#10;scrr9nE+GXpusunl8FZq0O9WMxCBuvAv/rp3WsEkro9f4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PbEvwAAANsAAAAPAAAAAAAAAAAAAAAAAJgCAABkcnMvZG93bnJl&#10;di54bWxQSwUGAAAAAAQABAD1AAAAhAMAAAAA&#10;" fillcolor="white [3201]" strokecolor="#c0504d [3205]" strokeweight="2pt">
                  <v:textbox>
                    <w:txbxContent>
                      <w:p w:rsidR="002429F5" w:rsidRDefault="002429F5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oval>
                <v:oval id="Овал 61" o:spid="_x0000_s1078" style="position:absolute;left:10197;top:24374;width:380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BTX8QA&#10;AADbAAAADwAAAGRycy9kb3ducmV2LnhtbESPQWvCQBSE74X+h+UVems28SCSuhENFLwUalR6fc2+&#10;JsHdt2l2NfHfdwXB4zAz3zDL1WSNuNDgO8cKsiQFQVw73XGj4LD/eFuA8AFZo3FMCq7kYVU8Py0x&#10;127kHV2q0IgIYZ+jgjaEPpfS1y1Z9InriaP36waLIcqhkXrAMcKtkbM0nUuLHceFFnsqW6pP1dkq&#10;2P18mk2zrvvx73gwdC6rxffXVanXl2n9DiLQFB7he3urFcwzuH2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QU1/EAAAA2wAAAA8AAAAAAAAAAAAAAAAAmAIAAGRycy9k&#10;b3ducmV2LnhtbFBLBQYAAAAABAAEAPUAAACJAwAAAAA=&#10;" fillcolor="white [3201]" strokecolor="#c0504d [3205]" strokeweight="2pt">
                  <v:textbox>
                    <w:txbxContent>
                      <w:p w:rsidR="002429F5" w:rsidRDefault="002429F5" w:rsidP="004C65A6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4C65A6" w:rsidRDefault="004C65A6"/>
    <w:p w:rsidR="00F57DCE" w:rsidRDefault="00F57DCE" w:rsidP="00F57DCE">
      <w:pPr>
        <w:pStyle w:val="3"/>
        <w:ind w:firstLine="708"/>
      </w:pPr>
      <w:r>
        <w:t>Исходные данные</w:t>
      </w:r>
    </w:p>
    <w:p w:rsidR="004C65A6" w:rsidRDefault="004C65A6" w:rsidP="00F57DCE">
      <w:pPr>
        <w:ind w:firstLine="567"/>
      </w:pPr>
      <w:r>
        <w:t xml:space="preserve">Для создания эмулятора необходимо иметь </w:t>
      </w:r>
      <w:r w:rsidRPr="00F57DCE">
        <w:rPr>
          <w:lang w:val="en-US"/>
        </w:rPr>
        <w:t>XSD</w:t>
      </w:r>
      <w:r>
        <w:t>-схемы запросов и ответов.</w:t>
      </w:r>
    </w:p>
    <w:p w:rsidR="00F57DCE" w:rsidRDefault="00660DFA" w:rsidP="00F57DCE">
      <w:pPr>
        <w:pStyle w:val="3"/>
        <w:numPr>
          <w:ilvl w:val="0"/>
          <w:numId w:val="5"/>
        </w:numPr>
      </w:pPr>
      <w:r>
        <w:t>Примеры запрос</w:t>
      </w:r>
      <w:r w:rsidR="00F57DCE">
        <w:t>-ответ сообщений</w:t>
      </w:r>
    </w:p>
    <w:p w:rsidR="004C65A6" w:rsidRPr="00937971" w:rsidRDefault="00630070" w:rsidP="00F57DCE">
      <w:pPr>
        <w:ind w:firstLine="567"/>
      </w:pPr>
      <w:r>
        <w:t xml:space="preserve">При создании сервиса необходимо получить примеры </w:t>
      </w:r>
      <w:proofErr w:type="gramStart"/>
      <w:r>
        <w:t>запрос-сообщения</w:t>
      </w:r>
      <w:proofErr w:type="gramEnd"/>
      <w:r>
        <w:t xml:space="preserve"> и ответ-со</w:t>
      </w:r>
      <w:r w:rsidR="00937971">
        <w:t xml:space="preserve">общения. Примеры необходимы </w:t>
      </w:r>
      <w:proofErr w:type="gramStart"/>
      <w:r w:rsidR="00937971">
        <w:t>для</w:t>
      </w:r>
      <w:proofErr w:type="gramEnd"/>
      <w:r w:rsidR="00937971" w:rsidRPr="00F57DCE">
        <w:t>:</w:t>
      </w:r>
    </w:p>
    <w:p w:rsidR="00937971" w:rsidRPr="00937971" w:rsidRDefault="00937971" w:rsidP="00937971">
      <w:pPr>
        <w:pStyle w:val="a3"/>
        <w:numPr>
          <w:ilvl w:val="1"/>
          <w:numId w:val="3"/>
        </w:numPr>
      </w:pPr>
      <w:r>
        <w:t>Создания</w:t>
      </w:r>
      <w:r>
        <w:rPr>
          <w:lang w:val="en-US"/>
        </w:rPr>
        <w:t xml:space="preserve"> data xml</w:t>
      </w:r>
    </w:p>
    <w:p w:rsidR="00937971" w:rsidRDefault="00937971" w:rsidP="00937971">
      <w:pPr>
        <w:pStyle w:val="a3"/>
        <w:numPr>
          <w:ilvl w:val="1"/>
          <w:numId w:val="3"/>
        </w:numPr>
      </w:pPr>
      <w:r>
        <w:t xml:space="preserve">Создания </w:t>
      </w:r>
      <w:proofErr w:type="spellStart"/>
      <w:r>
        <w:t>автотеста</w:t>
      </w:r>
      <w:proofErr w:type="spellEnd"/>
      <w:r>
        <w:t xml:space="preserve"> полученного </w:t>
      </w:r>
      <w:proofErr w:type="gramStart"/>
      <w:r>
        <w:t>мок-сервиса</w:t>
      </w:r>
      <w:proofErr w:type="gramEnd"/>
      <w:r>
        <w:t>.</w:t>
      </w:r>
    </w:p>
    <w:p w:rsidR="00937971" w:rsidRDefault="00937971" w:rsidP="00F57DCE">
      <w:pPr>
        <w:ind w:firstLine="567"/>
      </w:pPr>
      <w:r>
        <w:t>В текущей версии эмулятора создается по два примера ответ/запрос сообщений. Одна содержит каждый возможный элемент в возможном минимальном количестве (то есть каждого элемента по 1 экземпляру), второй пример содержит минимально возможное число элементов (опускает все необязательные элементы).</w:t>
      </w:r>
    </w:p>
    <w:p w:rsidR="00937971" w:rsidRDefault="00937971" w:rsidP="00F57DCE">
      <w:pPr>
        <w:ind w:firstLine="567"/>
      </w:pPr>
      <w:r>
        <w:lastRenderedPageBreak/>
        <w:t xml:space="preserve">Для создания </w:t>
      </w:r>
      <w:r w:rsidR="002F27C4">
        <w:t xml:space="preserve">примера сообщения </w:t>
      </w:r>
      <w:r>
        <w:t xml:space="preserve">в автоматическом режиме </w:t>
      </w:r>
      <w:r w:rsidR="009410C1">
        <w:t xml:space="preserve">используется </w:t>
      </w:r>
      <w:r>
        <w:t xml:space="preserve"> преобразование </w:t>
      </w:r>
      <w:r w:rsidR="009410C1" w:rsidRPr="009410C1">
        <w:t>XSDToExampleXML.xsl</w:t>
      </w:r>
      <w:r w:rsidR="009410C1">
        <w:t xml:space="preserve">  (</w:t>
      </w:r>
      <w:proofErr w:type="spellStart"/>
      <w:r w:rsidR="009410C1" w:rsidRPr="009410C1">
        <w:t>src</w:t>
      </w:r>
      <w:proofErr w:type="spellEnd"/>
      <w:r w:rsidR="009410C1" w:rsidRPr="009410C1">
        <w:t>\</w:t>
      </w:r>
      <w:proofErr w:type="spellStart"/>
      <w:r w:rsidR="009410C1" w:rsidRPr="009410C1">
        <w:t>main</w:t>
      </w:r>
      <w:proofErr w:type="spellEnd"/>
      <w:r w:rsidR="009410C1" w:rsidRPr="009410C1">
        <w:t>\</w:t>
      </w:r>
      <w:proofErr w:type="spellStart"/>
      <w:r w:rsidR="009410C1" w:rsidRPr="009410C1">
        <w:t>webapp</w:t>
      </w:r>
      <w:proofErr w:type="spellEnd"/>
      <w:r w:rsidR="009410C1" w:rsidRPr="009410C1">
        <w:t>\WEB-INF\</w:t>
      </w:r>
      <w:proofErr w:type="spellStart"/>
      <w:r w:rsidR="009410C1">
        <w:t>xsl</w:t>
      </w:r>
      <w:proofErr w:type="spellEnd"/>
      <w:r w:rsidR="009410C1">
        <w:t>\</w:t>
      </w:r>
      <w:proofErr w:type="spellStart"/>
      <w:r w:rsidR="009410C1">
        <w:t>util</w:t>
      </w:r>
      <w:proofErr w:type="spellEnd"/>
      <w:r w:rsidR="009410C1">
        <w:t xml:space="preserve">\XSDToExampleXML.xsl). Преобразование получает на вход </w:t>
      </w:r>
      <w:r w:rsidR="009410C1" w:rsidRPr="00F57DCE">
        <w:t>XSD</w:t>
      </w:r>
      <w:r w:rsidR="009410C1" w:rsidRPr="009410C1">
        <w:t xml:space="preserve"> </w:t>
      </w:r>
      <w:r w:rsidR="009410C1">
        <w:t>со схемой, а на выходе получается промер сообщения.</w:t>
      </w:r>
    </w:p>
    <w:p w:rsidR="009410C1" w:rsidRDefault="009410C1" w:rsidP="00F57DCE">
      <w:pPr>
        <w:ind w:firstLine="567"/>
      </w:pPr>
      <w:r>
        <w:t xml:space="preserve">Для преобразования в некоторых случаях </w:t>
      </w:r>
      <w:r w:rsidR="00A27AA1">
        <w:t>придётся</w:t>
      </w:r>
      <w:r>
        <w:t xml:space="preserve"> задать </w:t>
      </w:r>
      <w:r w:rsidR="00A27AA1">
        <w:t>несколько параметров:</w:t>
      </w:r>
    </w:p>
    <w:p w:rsidR="00A27AA1" w:rsidRDefault="00A27AA1" w:rsidP="00A27AA1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i/>
          <w:lang w:val="en-US"/>
        </w:rPr>
        <w:t>parrentXSDPath</w:t>
      </w:r>
      <w:proofErr w:type="spellEnd"/>
      <w:proofErr w:type="gramEnd"/>
      <w:r>
        <w:t xml:space="preserve"> – путь к общей </w:t>
      </w:r>
      <w:proofErr w:type="spellStart"/>
      <w:r>
        <w:rPr>
          <w:lang w:val="en-US"/>
        </w:rPr>
        <w:t>xsd</w:t>
      </w:r>
      <w:proofErr w:type="spellEnd"/>
      <w:r w:rsidRPr="00A27AA1">
        <w:t>-</w:t>
      </w:r>
      <w:r>
        <w:t>схеме сообщения.  По умолчанию 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>». Относительный путь (от файла</w:t>
      </w:r>
      <w:r w:rsidRPr="00A27AA1">
        <w:t xml:space="preserve"> </w:t>
      </w:r>
      <w:r>
        <w:t>XSDToExampleXML.xsl) к объявлению общей схемы для всех сообщений системы. Для реализованных систем это: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  <w:r>
        <w:t xml:space="preserve"> (значение по</w:t>
      </w:r>
      <w:r w:rsidR="000B2F8E">
        <w:t xml:space="preserve"> </w:t>
      </w:r>
      <w:r>
        <w:t>умолчанию)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A27AA1" w:rsidRDefault="00A27AA1" w:rsidP="00A27AA1">
      <w:pPr>
        <w:pStyle w:val="a3"/>
        <w:numPr>
          <w:ilvl w:val="1"/>
          <w:numId w:val="4"/>
        </w:numPr>
      </w:pPr>
      <w:r>
        <w:t>«</w:t>
      </w:r>
      <w:r w:rsidRPr="00A27AA1">
        <w:rPr>
          <w:b/>
        </w:rPr>
        <w:t>../../</w:t>
      </w:r>
      <w:proofErr w:type="spellStart"/>
      <w:r w:rsidRPr="00A27AA1">
        <w:rPr>
          <w:b/>
        </w:rPr>
        <w:t>xsd</w:t>
      </w:r>
      <w:proofErr w:type="spellEnd"/>
      <w:r w:rsidRPr="00A27AA1">
        <w:rPr>
          <w:b/>
        </w:rPr>
        <w:t>/</w:t>
      </w:r>
      <w:proofErr w:type="spellStart"/>
      <w:r w:rsidRPr="00A27AA1">
        <w:rPr>
          <w:b/>
        </w:rPr>
        <w:t>FinRep</w:t>
      </w:r>
      <w:proofErr w:type="spellEnd"/>
      <w:r w:rsidRPr="00A27AA1">
        <w:rPr>
          <w:b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A27AA1" w:rsidRPr="00A27AA1" w:rsidRDefault="00A27AA1" w:rsidP="00A27AA1">
      <w:pPr>
        <w:pStyle w:val="a3"/>
        <w:ind w:left="1428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 w:rsidRPr="00A27AA1">
        <w:rPr>
          <w:lang w:val="en-US"/>
        </w:rPr>
        <w:t>rootXSD</w:t>
      </w:r>
      <w:proofErr w:type="spellEnd"/>
      <w:r>
        <w:t xml:space="preserve"> – </w:t>
      </w:r>
      <w:r>
        <w:rPr>
          <w:lang w:val="en-US"/>
        </w:rPr>
        <w:t>namespace</w:t>
      </w:r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A27AA1">
        <w:t xml:space="preserve"> </w:t>
      </w:r>
      <w:r>
        <w:t>контейнера запрос/ответ сообщения.</w:t>
      </w:r>
    </w:p>
    <w:p w:rsidR="00A27AA1" w:rsidRPr="00A9376B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entryPointName</w:t>
      </w:r>
      <w:proofErr w:type="spellEnd"/>
      <w:proofErr w:type="gramEnd"/>
      <w:r>
        <w:t xml:space="preserve"> – имя типа</w:t>
      </w:r>
      <w:r w:rsidR="00A9376B">
        <w:t xml:space="preserve">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="00A9376B" w:rsidRPr="00A9376B">
        <w:t>targetNamespace</w:t>
      </w:r>
      <w:proofErr w:type="spellEnd"/>
      <w:r w:rsidR="00A9376B">
        <w:t>. Например, для создания примера запроса сервиса «</w:t>
      </w:r>
      <w:r w:rsidR="00A9376B">
        <w:rPr>
          <w:lang w:val="en-US"/>
        </w:rPr>
        <w:t>CRM</w:t>
      </w:r>
      <w:r w:rsidR="00A9376B" w:rsidRPr="00A9376B">
        <w:t>/</w:t>
      </w:r>
      <w:proofErr w:type="spellStart"/>
      <w:r w:rsidR="00A9376B" w:rsidRPr="00A9376B">
        <w:t>CreateTask</w:t>
      </w:r>
      <w:proofErr w:type="spellEnd"/>
      <w:r w:rsidR="00A9376B">
        <w:t>» следует использовать значение «</w:t>
      </w:r>
      <w:proofErr w:type="spellStart"/>
      <w:r w:rsidR="00A9376B" w:rsidRPr="00A9376B">
        <w:t>CreateTaskRq</w:t>
      </w:r>
      <w:proofErr w:type="spellEnd"/>
      <w:r w:rsidR="00A9376B">
        <w:t xml:space="preserve">», как значения атрибута </w:t>
      </w:r>
      <w:r w:rsidR="00A9376B">
        <w:rPr>
          <w:lang w:val="en-US"/>
        </w:rPr>
        <w:t>name</w:t>
      </w:r>
      <w:r w:rsidR="00A9376B">
        <w:t xml:space="preserve"> </w:t>
      </w:r>
      <w:proofErr w:type="spellStart"/>
      <w:r w:rsidR="00A9376B" w:rsidRPr="00A9376B">
        <w:t>complexType</w:t>
      </w:r>
      <w:proofErr w:type="spellEnd"/>
      <w:r w:rsidR="00A9376B">
        <w:t xml:space="preserve"> из схемы </w:t>
      </w:r>
      <w:r w:rsidR="00A9376B" w:rsidRPr="00A9376B">
        <w:t>CreateTaskRequest.xsd</w:t>
      </w:r>
      <w:r w:rsidR="00A9376B">
        <w:t>. В данном случае этот просмотр задавать не требуется, так как значение по</w:t>
      </w:r>
      <w:r w:rsidR="000B2F8E">
        <w:t xml:space="preserve"> </w:t>
      </w:r>
      <w:r w:rsidR="00A9376B">
        <w:t xml:space="preserve">умолчанию возьмёт его из </w:t>
      </w:r>
      <w:proofErr w:type="spellStart"/>
      <w:r w:rsidR="000B2F8E">
        <w:t>неймспейса</w:t>
      </w:r>
      <w:proofErr w:type="spellEnd"/>
      <w:r w:rsidR="000B2F8E">
        <w:t xml:space="preserve"> «</w:t>
      </w:r>
      <w:r w:rsidR="000B2F8E" w:rsidRPr="000B2F8E">
        <w:t>http://sbrf.ru/NCP/CRM/CreateTaskRq/1.02/</w:t>
      </w:r>
      <w:r w:rsidR="000B2F8E">
        <w:t>». В других случаях, например в запросе сервиса «</w:t>
      </w:r>
      <w:r w:rsidR="000B2F8E">
        <w:rPr>
          <w:lang w:val="en-US"/>
        </w:rPr>
        <w:t>CRM</w:t>
      </w:r>
      <w:r w:rsidR="000B2F8E" w:rsidRPr="00A9376B">
        <w:t>/</w:t>
      </w:r>
      <w:proofErr w:type="spellStart"/>
      <w:r w:rsidR="000B2F8E">
        <w:t>GetParticipantsRequest</w:t>
      </w:r>
      <w:proofErr w:type="spellEnd"/>
      <w:r w:rsidR="000B2F8E">
        <w:t>» значение по умолчанию неправильно (</w:t>
      </w:r>
      <w:proofErr w:type="spellStart"/>
      <w:r w:rsidR="006F39FE" w:rsidRPr="00A9376B">
        <w:t>targetNamespace</w:t>
      </w:r>
      <w:proofErr w:type="spellEnd"/>
      <w:r w:rsidR="006F39FE" w:rsidRPr="006F39FE">
        <w:t xml:space="preserve"> - "http://sbrf.ru/NCP/CRM/GetParticipantsRq/1.03/", </w:t>
      </w:r>
      <w:r w:rsidR="006F39FE">
        <w:t>имя типа – «</w:t>
      </w:r>
      <w:proofErr w:type="spellStart"/>
      <w:r w:rsidR="006F39FE" w:rsidRPr="006F39FE">
        <w:t>PrtspRq</w:t>
      </w:r>
      <w:proofErr w:type="spellEnd"/>
      <w:r w:rsidR="006F39FE">
        <w:t>»</w:t>
      </w:r>
      <w:r w:rsidR="000B2F8E">
        <w:t>)</w:t>
      </w:r>
      <w:r w:rsidR="006F39FE">
        <w:t>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rootElementName</w:t>
      </w:r>
      <w:proofErr w:type="spellEnd"/>
      <w:proofErr w:type="gramEnd"/>
      <w:r w:rsidR="006F39FE"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="006F39FE">
        <w:t>Например</w:t>
      </w:r>
      <w:proofErr w:type="gramEnd"/>
      <w:r w:rsidR="006F39FE">
        <w:t xml:space="preserve"> для запроса сервиса «</w:t>
      </w:r>
      <w:r w:rsidR="006F39FE">
        <w:rPr>
          <w:lang w:val="en-US"/>
        </w:rPr>
        <w:t>CRM</w:t>
      </w:r>
      <w:r w:rsidR="006F39FE" w:rsidRPr="00A9376B">
        <w:t>/</w:t>
      </w:r>
      <w:proofErr w:type="spellStart"/>
      <w:r w:rsidR="006F39FE" w:rsidRPr="00A9376B">
        <w:t>CreateTask</w:t>
      </w:r>
      <w:proofErr w:type="spellEnd"/>
      <w:r w:rsidR="006F39FE">
        <w:t>» это значение равно «</w:t>
      </w:r>
      <w:proofErr w:type="spellStart"/>
      <w:r w:rsidR="006F39FE" w:rsidRPr="006F39FE">
        <w:t>createTaskRq</w:t>
      </w:r>
      <w:proofErr w:type="spellEnd"/>
      <w:r w:rsidR="006F39FE">
        <w:t>». Получается из файла схемы всех сообщений для системы: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A27AA1" w:rsidRP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6F39FE">
        <w:rPr>
          <w:i/>
        </w:rPr>
        <w:t>../../</w:t>
      </w:r>
      <w:proofErr w:type="spellStart"/>
      <w:r w:rsidRPr="006F39FE">
        <w:rPr>
          <w:i/>
        </w:rPr>
        <w:t>xsd</w:t>
      </w:r>
      <w:proofErr w:type="spellEnd"/>
      <w:r w:rsidRPr="006F39FE">
        <w:rPr>
          <w:i/>
        </w:rPr>
        <w:t>/</w:t>
      </w:r>
      <w:proofErr w:type="spellStart"/>
      <w:r w:rsidRPr="006F39FE">
        <w:rPr>
          <w:i/>
        </w:rPr>
        <w:t>FinRep</w:t>
      </w:r>
      <w:proofErr w:type="spellEnd"/>
      <w:r w:rsidRPr="006F39FE">
        <w:rPr>
          <w:i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A27AA1" w:rsidRPr="006F39FE" w:rsidRDefault="00A27AA1" w:rsidP="00A27AA1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parrentNS</w:t>
      </w:r>
      <w:proofErr w:type="spellEnd"/>
      <w:proofErr w:type="gramEnd"/>
      <w:r w:rsidR="006F39FE">
        <w:t xml:space="preserve"> – общий </w:t>
      </w:r>
      <w:proofErr w:type="spellStart"/>
      <w:r w:rsidR="006F39FE">
        <w:t>неймспейс</w:t>
      </w:r>
      <w:proofErr w:type="spellEnd"/>
      <w:r w:rsidR="006F39FE">
        <w:t xml:space="preserve"> для системы. </w:t>
      </w:r>
      <w:proofErr w:type="spellStart"/>
      <w:r w:rsidR="006F39FE">
        <w:t>По-умолчанию</w:t>
      </w:r>
      <w:proofErr w:type="spellEnd"/>
      <w:r w:rsidR="006F39FE">
        <w:t xml:space="preserve"> получается с помощью параметра </w:t>
      </w:r>
      <w:proofErr w:type="spellStart"/>
      <w:r w:rsidR="006F39FE" w:rsidRPr="00A27AA1">
        <w:rPr>
          <w:i/>
          <w:lang w:val="en-US"/>
        </w:rPr>
        <w:t>parrentXSDPath</w:t>
      </w:r>
      <w:proofErr w:type="spellEnd"/>
      <w:r w:rsidR="006F39FE">
        <w:rPr>
          <w:i/>
        </w:rPr>
        <w:t xml:space="preserve">. </w:t>
      </w:r>
      <w:r w:rsidR="006F39FE" w:rsidRPr="006F39FE">
        <w:t>Задавать следует</w:t>
      </w:r>
      <w:r w:rsidR="006F39FE">
        <w:t xml:space="preserve"> только в том случае,</w:t>
      </w:r>
      <w:r w:rsidR="006F39FE" w:rsidRPr="006F39FE">
        <w:t xml:space="preserve"> если этот параметр не задан</w:t>
      </w:r>
      <w:r w:rsidR="006F39FE">
        <w:t>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 w:rsidR="006F39FE">
        <w:t xml:space="preserve"> – имя системы. Реализованные системы: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A27AA1" w:rsidRPr="006F39FE" w:rsidRDefault="006F39FE" w:rsidP="006F39FE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t>omitComments</w:t>
      </w:r>
      <w:proofErr w:type="spellEnd"/>
      <w:r w:rsidR="006F39FE">
        <w:t xml:space="preserve"> – пропускать комментарии.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>
        <w:t xml:space="preserve">в создаваемом сообщении будут проставлены </w:t>
      </w:r>
      <w:r>
        <w:rPr>
          <w:lang w:val="en-US"/>
        </w:rPr>
        <w:t>xml</w:t>
      </w:r>
      <w:r>
        <w:t>-комментарии указывающие возможное число элементов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- комментариев не будет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t>showOptionalTags</w:t>
      </w:r>
      <w:proofErr w:type="spellEnd"/>
      <w:r w:rsidR="006F39FE">
        <w:t xml:space="preserve"> – вставлять опциональные элементы.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(значение по умолчанию)</w:t>
      </w:r>
      <w:r w:rsidRPr="006F39FE">
        <w:t xml:space="preserve"> – </w:t>
      </w:r>
      <w:r>
        <w:t>в создаваемом сообщении будут созданы все входящие в схему элементы, по одному.</w:t>
      </w:r>
    </w:p>
    <w:p w:rsidR="00A27AA1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- все элементы, вхождение которых не обязательно будут опущены.</w:t>
      </w:r>
    </w:p>
    <w:p w:rsidR="006F39FE" w:rsidRDefault="00A27AA1" w:rsidP="006F39FE">
      <w:pPr>
        <w:pStyle w:val="a3"/>
        <w:numPr>
          <w:ilvl w:val="0"/>
          <w:numId w:val="4"/>
        </w:numPr>
      </w:pPr>
      <w:proofErr w:type="spellStart"/>
      <w:r>
        <w:lastRenderedPageBreak/>
        <w:t>useLinkedTagValue</w:t>
      </w:r>
      <w:proofErr w:type="spellEnd"/>
      <w:r w:rsidR="006F39FE">
        <w:t xml:space="preserve"> – использовать тег для выбора </w:t>
      </w:r>
      <w:r w:rsidR="00F57DCE">
        <w:t>ответа</w:t>
      </w:r>
      <w:r w:rsidR="006F39FE">
        <w:t>.</w:t>
      </w:r>
      <w:r w:rsidR="00F57DCE">
        <w:t xml:space="preserve"> Фактически означает, что один из тэгов будет использовать не стандартное значение, а указанное в следующих параметрах.</w:t>
      </w:r>
      <w:r w:rsidR="006F39FE">
        <w:t xml:space="preserve"> Возможные значения:</w:t>
      </w:r>
      <w:r w:rsidR="006F39FE" w:rsidRPr="006F39FE">
        <w:t xml:space="preserve"> </w:t>
      </w:r>
    </w:p>
    <w:p w:rsidR="006F39FE" w:rsidRDefault="006F39FE" w:rsidP="006F39FE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 w:rsidR="00F57DCE">
        <w:t>все элементы будут иметь стандартные значения</w:t>
      </w:r>
    </w:p>
    <w:p w:rsidR="00A27AA1" w:rsidRDefault="006F39FE" w:rsidP="00F57DCE">
      <w:pPr>
        <w:pStyle w:val="a3"/>
        <w:numPr>
          <w:ilvl w:val="1"/>
          <w:numId w:val="4"/>
        </w:numPr>
      </w:pPr>
      <w:proofErr w:type="gramStart"/>
      <w:r>
        <w:t>«</w:t>
      </w:r>
      <w:r w:rsidRPr="00F57DCE">
        <w:rPr>
          <w:lang w:val="en-US"/>
        </w:rPr>
        <w:t>true</w:t>
      </w:r>
      <w:r>
        <w:t xml:space="preserve">» - </w:t>
      </w:r>
      <w:r w:rsidR="00F57DCE">
        <w:t xml:space="preserve">элемент с именем, указанном в параметре  </w:t>
      </w:r>
      <w:proofErr w:type="spellStart"/>
      <w:r w:rsidR="00F57DCE" w:rsidRPr="00F57DCE">
        <w:rPr>
          <w:i/>
        </w:rPr>
        <w:t>tagNameToTakeLinkedTag</w:t>
      </w:r>
      <w:proofErr w:type="spellEnd"/>
      <w:r w:rsidR="00F57DCE">
        <w:t xml:space="preserve">, будет создаваться со значением указанном в параметре </w:t>
      </w:r>
      <w:proofErr w:type="spellStart"/>
      <w:r w:rsidR="00F57DCE" w:rsidRPr="00F57DCE">
        <w:rPr>
          <w:i/>
        </w:rPr>
        <w:t>linkedTagValue</w:t>
      </w:r>
      <w:proofErr w:type="spellEnd"/>
      <w:r w:rsidR="00F57DCE">
        <w:t>.</w:t>
      </w:r>
      <w:proofErr w:type="gramEnd"/>
      <w:r w:rsidR="00F57DCE">
        <w:t xml:space="preserve"> Необходимо для проверки в </w:t>
      </w:r>
      <w:proofErr w:type="spellStart"/>
      <w:r w:rsidR="00F57DCE">
        <w:t>автотестах</w:t>
      </w:r>
      <w:proofErr w:type="spellEnd"/>
      <w:r w:rsidR="00F57DCE">
        <w:t xml:space="preserve"> </w:t>
      </w:r>
      <w:proofErr w:type="gramStart"/>
      <w:r w:rsidR="00F57DCE">
        <w:t>мок-сервисов</w:t>
      </w:r>
      <w:proofErr w:type="gramEnd"/>
      <w:r w:rsidR="00F57DCE">
        <w:t>.</w:t>
      </w:r>
    </w:p>
    <w:p w:rsidR="00A27AA1" w:rsidRDefault="00A27AA1" w:rsidP="00A27AA1">
      <w:pPr>
        <w:pStyle w:val="a3"/>
        <w:numPr>
          <w:ilvl w:val="0"/>
          <w:numId w:val="4"/>
        </w:numPr>
      </w:pPr>
      <w:proofErr w:type="spellStart"/>
      <w:r>
        <w:t>tagNameToTakeLinkedTag</w:t>
      </w:r>
      <w:proofErr w:type="spellEnd"/>
      <w:r w:rsidR="00F57DCE">
        <w:t xml:space="preserve"> – имя элемента, используется в параметре </w:t>
      </w:r>
      <w:proofErr w:type="spellStart"/>
      <w:r w:rsidR="00F57DCE">
        <w:t>useLinkedTagValue</w:t>
      </w:r>
      <w:proofErr w:type="spellEnd"/>
      <w:r w:rsidR="00F57DCE">
        <w:t xml:space="preserve">. Необходимо для проверки в </w:t>
      </w:r>
      <w:proofErr w:type="spellStart"/>
      <w:r w:rsidR="00F57DCE">
        <w:t>автотестах</w:t>
      </w:r>
      <w:proofErr w:type="spellEnd"/>
      <w:r w:rsidR="00F57DCE">
        <w:t xml:space="preserve"> </w:t>
      </w:r>
      <w:proofErr w:type="gramStart"/>
      <w:r w:rsidR="00F57DCE">
        <w:t>мок-сервисов</w:t>
      </w:r>
      <w:proofErr w:type="gramEnd"/>
      <w:r w:rsidR="00F57DCE">
        <w:t>.</w:t>
      </w:r>
    </w:p>
    <w:p w:rsidR="00F57DCE" w:rsidRDefault="00A27AA1" w:rsidP="00F57DCE">
      <w:pPr>
        <w:pStyle w:val="a3"/>
        <w:numPr>
          <w:ilvl w:val="0"/>
          <w:numId w:val="4"/>
        </w:numPr>
      </w:pPr>
      <w:proofErr w:type="spellStart"/>
      <w:r>
        <w:t>linkedTagValue</w:t>
      </w:r>
      <w:proofErr w:type="spellEnd"/>
      <w:r w:rsidR="00F57DCE">
        <w:t xml:space="preserve"> – значение элемента, используется в параметре </w:t>
      </w:r>
      <w:proofErr w:type="spellStart"/>
      <w:r w:rsidR="00F57DCE">
        <w:t>useLinkedTagValue</w:t>
      </w:r>
      <w:proofErr w:type="spellEnd"/>
      <w:r w:rsidR="00F57DCE">
        <w:t xml:space="preserve">. Необходимо для проверки в </w:t>
      </w:r>
      <w:proofErr w:type="spellStart"/>
      <w:r w:rsidR="00F57DCE">
        <w:t>автотестах</w:t>
      </w:r>
      <w:proofErr w:type="spellEnd"/>
      <w:r w:rsidR="00F57DCE">
        <w:t xml:space="preserve"> </w:t>
      </w:r>
      <w:proofErr w:type="gramStart"/>
      <w:r w:rsidR="00F57DCE">
        <w:t>мок-сервисов</w:t>
      </w:r>
      <w:proofErr w:type="gramEnd"/>
      <w:r w:rsidR="00F57DCE">
        <w:t>.</w:t>
      </w:r>
    </w:p>
    <w:p w:rsidR="001512CF" w:rsidRDefault="001512CF" w:rsidP="001512CF">
      <w:r>
        <w:t>Результирующими файлами следует заменить файлы примеров сообщений по пути «</w:t>
      </w:r>
      <w:r w:rsidRPr="001512CF">
        <w:t>\</w:t>
      </w:r>
      <w:proofErr w:type="spellStart"/>
      <w:r w:rsidRPr="001512CF">
        <w:t>src</w:t>
      </w:r>
      <w:proofErr w:type="spellEnd"/>
      <w:r w:rsidRPr="001512CF">
        <w:t>\</w:t>
      </w:r>
      <w:proofErr w:type="spellStart"/>
      <w:r w:rsidRPr="001512CF">
        <w:t>test</w:t>
      </w:r>
      <w:proofErr w:type="spellEnd"/>
      <w:r w:rsidRPr="001512CF">
        <w:t>\</w:t>
      </w:r>
      <w:proofErr w:type="spellStart"/>
      <w:r w:rsidRPr="001512CF">
        <w:t>resources</w:t>
      </w:r>
      <w:proofErr w:type="spellEnd"/>
      <w:r w:rsidRPr="001512CF">
        <w:t>\</w:t>
      </w:r>
      <w:proofErr w:type="spellStart"/>
      <w:r w:rsidRPr="001512CF">
        <w:t>xml</w:t>
      </w:r>
      <w:proofErr w:type="spellEnd"/>
      <w:r w:rsidRPr="001512CF">
        <w:t>\{</w:t>
      </w:r>
      <w:r>
        <w:t>имя системы</w:t>
      </w:r>
      <w:r w:rsidRPr="001512CF">
        <w:t>}\{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t>».</w:t>
      </w:r>
    </w:p>
    <w:p w:rsidR="001512CF" w:rsidRDefault="001512CF" w:rsidP="001512CF">
      <w:r>
        <w:t xml:space="preserve">В данной папке располагаются </w:t>
      </w:r>
      <w:r w:rsidR="002F27C4">
        <w:t>четыре</w:t>
      </w:r>
      <w:r>
        <w:t xml:space="preserve"> файла –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2</w:t>
      </w:r>
      <w:r w:rsidR="000D06D1" w:rsidRPr="000D06D1">
        <w:rPr>
          <w:rFonts w:ascii="Consolas" w:hAnsi="Consolas" w:cs="Consolas"/>
        </w:rPr>
        <w:t>.</w:t>
      </w:r>
      <w:r w:rsidR="000D06D1">
        <w:rPr>
          <w:rFonts w:ascii="Consolas" w:hAnsi="Consolas" w:cs="Consolas"/>
          <w:lang w:val="en-US"/>
        </w:rPr>
        <w:t>xml</w:t>
      </w:r>
      <w:r w:rsidRPr="001512CF">
        <w:t xml:space="preserve">. </w:t>
      </w:r>
      <w:r>
        <w:t xml:space="preserve">Разработанные </w:t>
      </w:r>
      <w:proofErr w:type="spellStart"/>
      <w:r>
        <w:t>автотесты</w:t>
      </w:r>
      <w:proofErr w:type="spellEnd"/>
      <w:r>
        <w:t xml:space="preserve"> </w:t>
      </w:r>
      <w:proofErr w:type="gramStart"/>
      <w:r>
        <w:t>проверяют</w:t>
      </w:r>
      <w:proofErr w:type="gramEnd"/>
      <w:r>
        <w:t xml:space="preserve"> что</w:t>
      </w:r>
      <w:r w:rsidR="002F27C4">
        <w:t xml:space="preserve"> если</w:t>
      </w:r>
      <w:r>
        <w:t xml:space="preserve"> на вход мок-сервису приходят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2F27C4">
        <w:rPr>
          <w:rFonts w:ascii="Consolas" w:hAnsi="Consolas" w:cs="Consolas"/>
        </w:rPr>
        <w:t>,</w:t>
      </w:r>
      <w:r>
        <w:t xml:space="preserve"> </w:t>
      </w:r>
      <w:r w:rsidR="002F27C4">
        <w:t>то</w:t>
      </w:r>
      <w:r>
        <w:t xml:space="preserve"> на выходе ответ соответствует сообщениям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rs</w:t>
      </w:r>
      <w:proofErr w:type="spellEnd"/>
      <w:r w:rsidRPr="001512CF"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>.</w:t>
      </w:r>
    </w:p>
    <w:p w:rsidR="001512CF" w:rsidRDefault="001512CF" w:rsidP="001512CF">
      <w:r>
        <w:t xml:space="preserve">С целью проверки корректности обработки в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и </w:t>
      </w:r>
      <w:proofErr w:type="spellStart"/>
      <w:r>
        <w:rPr>
          <w:lang w:val="en-US"/>
        </w:rPr>
        <w:t>rs</w:t>
      </w:r>
      <w:proofErr w:type="spellEnd"/>
      <w:r w:rsidRPr="001512CF">
        <w:t>1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содержаться все элементы из сообщений, а в </w:t>
      </w:r>
      <w:proofErr w:type="spellStart"/>
      <w:r>
        <w:rPr>
          <w:lang w:val="en-US"/>
        </w:rPr>
        <w:t>rq</w:t>
      </w:r>
      <w:proofErr w:type="spellEnd"/>
      <w: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и </w:t>
      </w:r>
      <w:proofErr w:type="spellStart"/>
      <w:r>
        <w:rPr>
          <w:lang w:val="en-US"/>
        </w:rPr>
        <w:t>rs</w:t>
      </w:r>
      <w:proofErr w:type="spellEnd"/>
      <w: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>
        <w:t xml:space="preserve"> только обязательные.</w:t>
      </w:r>
    </w:p>
    <w:p w:rsidR="00660DFA" w:rsidRPr="00660DFA" w:rsidRDefault="00660DFA" w:rsidP="001512CF">
      <w:r>
        <w:t xml:space="preserve">В сообщение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как значение в предварительно выбранном элементе вставляется значение «</w:t>
      </w:r>
      <w:r>
        <w:rPr>
          <w:rFonts w:ascii="Consolas" w:hAnsi="Consolas" w:cs="Consolas"/>
          <w:lang w:val="en-US"/>
        </w:rPr>
        <w:t>test</w:t>
      </w:r>
      <w:r w:rsidRPr="00660DFA">
        <w:rPr>
          <w:rFonts w:ascii="Consolas" w:hAnsi="Consolas" w:cs="Consolas"/>
        </w:rPr>
        <w:t>1</w:t>
      </w:r>
      <w:r>
        <w:rPr>
          <w:rFonts w:ascii="Consolas" w:hAnsi="Consolas" w:cs="Consolas"/>
        </w:rPr>
        <w:t xml:space="preserve">». По этому значению выбирается ответ из </w:t>
      </w:r>
      <w:r>
        <w:rPr>
          <w:rFonts w:ascii="Consolas" w:hAnsi="Consolas" w:cs="Consolas"/>
          <w:lang w:val="en-US"/>
        </w:rPr>
        <w:t>data</w:t>
      </w:r>
      <w:r>
        <w:rPr>
          <w:rFonts w:ascii="Consolas" w:hAnsi="Consolas" w:cs="Consolas"/>
        </w:rPr>
        <w:t xml:space="preserve">-файла (см пункт 4, создание </w:t>
      </w:r>
      <w:proofErr w:type="spellStart"/>
      <w:r>
        <w:rPr>
          <w:rFonts w:ascii="Consolas" w:hAnsi="Consolas" w:cs="Consolas"/>
          <w:lang w:val="en-US"/>
        </w:rPr>
        <w:t>xslt</w:t>
      </w:r>
      <w:proofErr w:type="spellEnd"/>
      <w:r>
        <w:rPr>
          <w:rFonts w:ascii="Consolas" w:hAnsi="Consolas" w:cs="Consolas"/>
        </w:rPr>
        <w:t>)</w:t>
      </w:r>
      <w:r w:rsidRPr="00660DFA">
        <w:rPr>
          <w:rFonts w:ascii="Consolas" w:hAnsi="Consolas" w:cs="Consolas"/>
        </w:rPr>
        <w:t>.</w:t>
      </w:r>
    </w:p>
    <w:p w:rsidR="009410C1" w:rsidRDefault="00F57DCE" w:rsidP="00F57DCE">
      <w:pPr>
        <w:pStyle w:val="3"/>
        <w:numPr>
          <w:ilvl w:val="0"/>
          <w:numId w:val="5"/>
        </w:numPr>
        <w:rPr>
          <w:lang w:val="en-US"/>
        </w:rPr>
      </w:pPr>
      <w:r>
        <w:t xml:space="preserve">Создание </w:t>
      </w:r>
      <w:proofErr w:type="spellStart"/>
      <w:r w:rsidRPr="00F57DCE">
        <w:t>Data</w:t>
      </w:r>
      <w:proofErr w:type="spellEnd"/>
      <w:r w:rsidRPr="00F57DCE">
        <w:t xml:space="preserve"> XSD</w:t>
      </w:r>
    </w:p>
    <w:p w:rsidR="00F57DCE" w:rsidRDefault="00F57DCE" w:rsidP="00F57DCE">
      <w:r>
        <w:t xml:space="preserve">Для проверки корректности </w:t>
      </w:r>
      <w:r>
        <w:rPr>
          <w:lang w:val="en-US"/>
        </w:rPr>
        <w:t>xml</w:t>
      </w:r>
      <w:r w:rsidRPr="00F57DCE">
        <w:t xml:space="preserve"> </w:t>
      </w:r>
      <w:r>
        <w:t>с данными для ответа необходимо создать файл</w:t>
      </w:r>
      <w:r w:rsidRPr="00F57DCE">
        <w:t>-</w:t>
      </w:r>
      <w:r>
        <w:t xml:space="preserve">схему для </w:t>
      </w:r>
      <w:proofErr w:type="spellStart"/>
      <w:r>
        <w:t>валидации</w:t>
      </w:r>
      <w:proofErr w:type="spellEnd"/>
      <w:r>
        <w:t xml:space="preserve"> этих файлов.</w:t>
      </w:r>
    </w:p>
    <w:p w:rsidR="001512CF" w:rsidRDefault="001512CF" w:rsidP="00F57DCE">
      <w:r>
        <w:t xml:space="preserve">Результирующая </w:t>
      </w:r>
      <w:proofErr w:type="gramStart"/>
      <w:r>
        <w:t>схема</w:t>
      </w:r>
      <w:proofErr w:type="gramEnd"/>
      <w:r>
        <w:t xml:space="preserve"> получается по принципу:</w:t>
      </w:r>
    </w:p>
    <w:p w:rsidR="001512CF" w:rsidRDefault="001512CF" w:rsidP="001512CF">
      <w:pPr>
        <w:pStyle w:val="a3"/>
        <w:numPr>
          <w:ilvl w:val="0"/>
          <w:numId w:val="6"/>
        </w:numPr>
      </w:pPr>
      <w:r>
        <w:t xml:space="preserve">Изменяется </w:t>
      </w:r>
      <w:proofErr w:type="spellStart"/>
      <w:r>
        <w:t>неймспейс</w:t>
      </w:r>
      <w:proofErr w:type="spellEnd"/>
      <w:r>
        <w:t xml:space="preserve">. </w:t>
      </w:r>
      <w:proofErr w:type="gramStart"/>
      <w:r>
        <w:t xml:space="preserve">Результирующий </w:t>
      </w:r>
      <w:proofErr w:type="spellStart"/>
      <w:r>
        <w:t>урл</w:t>
      </w:r>
      <w:proofErr w:type="spellEnd"/>
      <w:r>
        <w:t xml:space="preserve"> </w:t>
      </w:r>
      <w:proofErr w:type="spellStart"/>
      <w:r>
        <w:t>неймспейса</w:t>
      </w:r>
      <w:proofErr w:type="spellEnd"/>
      <w:r>
        <w:t xml:space="preserve"> получается из </w:t>
      </w:r>
      <w:proofErr w:type="spellStart"/>
      <w:r>
        <w:t>неймспейса</w:t>
      </w:r>
      <w:proofErr w:type="spellEnd"/>
      <w:r>
        <w:t xml:space="preserve"> ответа добавлением в конец «</w:t>
      </w:r>
      <w:r w:rsidRPr="001512CF">
        <w:t>/</w:t>
      </w:r>
      <w:r>
        <w:rPr>
          <w:lang w:val="en-US"/>
        </w:rPr>
        <w:t>Data</w:t>
      </w:r>
      <w:r w:rsidRPr="001512CF">
        <w:t>/</w:t>
      </w:r>
      <w:r>
        <w:t>»</w:t>
      </w:r>
      <w:r w:rsidRPr="001512CF">
        <w:t>.</w:t>
      </w:r>
      <w:proofErr w:type="gramEnd"/>
      <w:r w:rsidRPr="001512CF">
        <w:t xml:space="preserve"> </w:t>
      </w:r>
      <w:proofErr w:type="gramStart"/>
      <w:r>
        <w:t>Например</w:t>
      </w:r>
      <w:proofErr w:type="gramEnd"/>
      <w:r>
        <w:t xml:space="preserve"> для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 xml:space="preserve">» </w:t>
      </w:r>
      <w:r>
        <w:rPr>
          <w:lang w:val="en-US"/>
        </w:rPr>
        <w:t>namespace</w:t>
      </w:r>
      <w:r w:rsidRPr="001512CF">
        <w:t xml:space="preserve"> </w:t>
      </w:r>
      <w:r>
        <w:t>«</w:t>
      </w:r>
      <w:r w:rsidRPr="001512CF">
        <w:t>http://sbrf.ru/N</w:t>
      </w:r>
      <w:r>
        <w:t>CP/CRM/CreateTaskRs/1.02/» преобразуется в</w:t>
      </w:r>
      <w:r w:rsidRPr="001512CF">
        <w:t xml:space="preserve"> </w:t>
      </w:r>
      <w:r>
        <w:t>«</w:t>
      </w:r>
      <w:r w:rsidRPr="001512CF">
        <w:t>http://sbrf.ru/N</w:t>
      </w:r>
      <w:r>
        <w:t>CP/CRM/CreateTaskRs/1.02/Data/»</w:t>
      </w:r>
    </w:p>
    <w:p w:rsidR="001512CF" w:rsidRPr="00F57DCE" w:rsidRDefault="001512CF" w:rsidP="001512CF">
      <w:pPr>
        <w:pStyle w:val="a3"/>
        <w:numPr>
          <w:ilvl w:val="0"/>
          <w:numId w:val="6"/>
        </w:numPr>
      </w:pPr>
      <w:r>
        <w:t xml:space="preserve">Также необходимо убедиться, что все типы ссылаются на объявления внутри документа, или для типов добавлен импорт схемы. </w:t>
      </w:r>
      <w:proofErr w:type="gramStart"/>
      <w:r>
        <w:t>Например</w:t>
      </w:r>
      <w:proofErr w:type="gramEnd"/>
      <w:r>
        <w:t xml:space="preserve"> если в </w:t>
      </w:r>
      <w:proofErr w:type="spellStart"/>
      <w:r w:rsidRPr="000D06D1">
        <w:rPr>
          <w:lang w:val="en-US"/>
        </w:rPr>
        <w:t>xsd</w:t>
      </w:r>
      <w:proofErr w:type="spellEnd"/>
      <w:r w:rsidRPr="001512CF">
        <w:t xml:space="preserve"> </w:t>
      </w:r>
      <w:r>
        <w:t xml:space="preserve">тип </w:t>
      </w:r>
      <w:proofErr w:type="spellStart"/>
      <w:r w:rsidRPr="000D06D1">
        <w:rPr>
          <w:lang w:val="en-US"/>
        </w:rPr>
        <w:t>co</w:t>
      </w:r>
      <w:r w:rsidR="00F6351D">
        <w:rPr>
          <w:lang w:val="en-US"/>
        </w:rPr>
        <w:t>m</w:t>
      </w:r>
      <w:r w:rsidRPr="000D06D1">
        <w:rPr>
          <w:lang w:val="en-US"/>
        </w:rPr>
        <w:t>plexType</w:t>
      </w:r>
      <w:proofErr w:type="spellEnd"/>
      <w:r w:rsidRPr="000D06D1">
        <w:t xml:space="preserve"> </w:t>
      </w:r>
      <w:r>
        <w:t>присут</w:t>
      </w:r>
      <w:r w:rsidR="000D06D1">
        <w:t>ст</w:t>
      </w:r>
      <w:r>
        <w:t xml:space="preserve">вует </w:t>
      </w:r>
      <w:r w:rsidR="000D06D1">
        <w:t xml:space="preserve">в файле, то остальные типы должны ссылаться именно на него, а не на типы из исходного </w:t>
      </w:r>
      <w:proofErr w:type="spellStart"/>
      <w:r w:rsidR="000D06D1">
        <w:t>неймспейса</w:t>
      </w:r>
      <w:proofErr w:type="spellEnd"/>
      <w:r w:rsidR="000D06D1">
        <w:t xml:space="preserve">. </w:t>
      </w:r>
      <w:proofErr w:type="gramStart"/>
      <w:r w:rsidR="000D06D1">
        <w:t xml:space="preserve">Если же в файле </w:t>
      </w:r>
      <w:proofErr w:type="spellStart"/>
      <w:r w:rsidR="000D06D1">
        <w:t>присутвует</w:t>
      </w:r>
      <w:proofErr w:type="spellEnd"/>
      <w:r w:rsidR="000D06D1">
        <w:t xml:space="preserve"> ссылка на простой тип, например на </w:t>
      </w:r>
      <w:r w:rsidR="000D06D1" w:rsidRPr="000D06D1">
        <w:rPr>
          <w:lang w:val="en-US"/>
        </w:rPr>
        <w:t>c</w:t>
      </w:r>
      <w:r w:rsidR="000D06D1" w:rsidRPr="000D06D1">
        <w:t>[</w:t>
      </w:r>
      <w:proofErr w:type="spellStart"/>
      <w:r w:rsidR="000D06D1" w:rsidRPr="000D06D1">
        <w:rPr>
          <w:lang w:val="en-US"/>
        </w:rPr>
        <w:t>tve</w:t>
      </w:r>
      <w:proofErr w:type="spellEnd"/>
      <w:r w:rsidR="000D06D1">
        <w:t xml:space="preserve"> </w:t>
      </w:r>
      <w:r w:rsidR="000D06D1" w:rsidRPr="000D06D1">
        <w:t>CommonTypes.xsd</w:t>
      </w:r>
      <w:r w:rsidR="000D06D1">
        <w:t>, то в файле должен быть импорт этой схемы.</w:t>
      </w:r>
      <w:proofErr w:type="gramEnd"/>
    </w:p>
    <w:p w:rsidR="00F57DCE" w:rsidRDefault="00F57DCE" w:rsidP="00F57DCE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F57DCE">
        <w:t>xsdToDataXsd.xsl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xsdToDataXsd.xsl</w:t>
      </w:r>
      <w:proofErr w:type="gramStart"/>
      <w:r>
        <w:t xml:space="preserve"> )</w:t>
      </w:r>
      <w:proofErr w:type="gramEnd"/>
      <w:r>
        <w:t xml:space="preserve">. Преобразование получает на вход </w:t>
      </w:r>
      <w:r w:rsidRPr="00F57DCE">
        <w:t>XSD</w:t>
      </w:r>
      <w:r w:rsidRPr="009410C1">
        <w:t xml:space="preserve"> </w:t>
      </w:r>
      <w:r>
        <w:t xml:space="preserve">со схемой, а на выходе получается </w:t>
      </w:r>
      <w:proofErr w:type="spellStart"/>
      <w:r>
        <w:rPr>
          <w:lang w:val="en-US"/>
        </w:rPr>
        <w:t>xsd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F57DCE" w:rsidRPr="00A27AA1" w:rsidRDefault="00F57DCE" w:rsidP="00F57DCE">
      <w:pPr>
        <w:ind w:firstLine="567"/>
      </w:pPr>
      <w:r>
        <w:t>Для преобразования в некоторых случаях придётся задать несколько параметров:</w:t>
      </w:r>
      <w:r w:rsidRPr="00F57DCE">
        <w:t xml:space="preserve"> </w:t>
      </w:r>
    </w:p>
    <w:p w:rsidR="00F57DCE" w:rsidRPr="006F39FE" w:rsidRDefault="00F57DCE" w:rsidP="00F57DC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lastRenderedPageBreak/>
        <w:t>entryPointName</w:t>
      </w:r>
      <w:proofErr w:type="spellEnd"/>
      <w:proofErr w:type="gram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  <w:r w:rsidRPr="00F57DCE">
        <w:t xml:space="preserve"> </w:t>
      </w:r>
    </w:p>
    <w:p w:rsidR="00F57DCE" w:rsidRDefault="00F57DCE" w:rsidP="00F57DCE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F57DCE" w:rsidRDefault="00F57DCE" w:rsidP="00F57DCE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F57DCE" w:rsidRDefault="00F57DCE" w:rsidP="00F57DCE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F57DCE" w:rsidRPr="006F39FE" w:rsidRDefault="00F57DCE" w:rsidP="00F57DCE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F57DCE" w:rsidRPr="00710CB6" w:rsidRDefault="000D06D1" w:rsidP="000D06D1">
      <w:r>
        <w:t>Результатом преобразования следует заменить файл  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proofErr w:type="spellStart"/>
      <w:r>
        <w:rPr>
          <w:lang w:val="en-US"/>
        </w:rPr>
        <w:t>xsd</w:t>
      </w:r>
      <w:proofErr w:type="spellEnd"/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rPr>
          <w:lang w:val="en-US"/>
        </w:rPr>
        <w:t>Data</w:t>
      </w:r>
      <w:r w:rsidRPr="000D06D1">
        <w:t>.</w:t>
      </w:r>
      <w:proofErr w:type="spellStart"/>
      <w:r>
        <w:rPr>
          <w:lang w:val="en-US"/>
        </w:rPr>
        <w:t>xsd</w:t>
      </w:r>
      <w:proofErr w:type="spellEnd"/>
      <w:r>
        <w:t>».</w:t>
      </w:r>
    </w:p>
    <w:p w:rsidR="000D06D1" w:rsidRPr="000D06D1" w:rsidRDefault="000D06D1" w:rsidP="000D06D1">
      <w:pPr>
        <w:pStyle w:val="3"/>
        <w:numPr>
          <w:ilvl w:val="0"/>
          <w:numId w:val="5"/>
        </w:numPr>
      </w:pPr>
      <w:r>
        <w:t xml:space="preserve">Создание </w:t>
      </w:r>
      <w:r w:rsidRPr="000D06D1">
        <w:t xml:space="preserve">xml </w:t>
      </w:r>
      <w:r>
        <w:t>с данными</w:t>
      </w:r>
    </w:p>
    <w:p w:rsidR="00F57DCE" w:rsidRDefault="000D06D1" w:rsidP="00F57DCE">
      <w:pPr>
        <w:ind w:firstLine="567"/>
      </w:pPr>
      <w:r>
        <w:t xml:space="preserve">Для наполнения </w:t>
      </w:r>
      <w:proofErr w:type="gramStart"/>
      <w:r>
        <w:t>ответ-сообщения</w:t>
      </w:r>
      <w:proofErr w:type="gramEnd"/>
      <w:r>
        <w:t xml:space="preserve"> корректными и значащими данными нужно создать </w:t>
      </w:r>
      <w:r>
        <w:rPr>
          <w:lang w:val="en-US"/>
        </w:rPr>
        <w:t>xml</w:t>
      </w:r>
      <w:r w:rsidRPr="000D06D1">
        <w:t xml:space="preserve"> </w:t>
      </w:r>
      <w:r>
        <w:t>по шаблону: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06D1" w:rsidRPr="000D06D1" w:rsidTr="000D06D1">
        <w:tc>
          <w:tcPr>
            <w:tcW w:w="9571" w:type="dxa"/>
          </w:tcPr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&lt;?</w:t>
            </w:r>
            <w:r w:rsidRPr="000D06D1">
              <w:rPr>
                <w:rFonts w:ascii="Consolas" w:hAnsi="Consolas" w:cs="Consolas"/>
                <w:lang w:val="en-US"/>
              </w:rPr>
              <w:t>xml</w:t>
            </w:r>
            <w:r w:rsidRPr="000D06D1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version</w:t>
            </w:r>
            <w:r w:rsidRPr="000D06D1">
              <w:rPr>
                <w:rFonts w:ascii="Consolas" w:hAnsi="Consolas" w:cs="Consolas"/>
              </w:rPr>
              <w:t xml:space="preserve">="1.0" </w:t>
            </w:r>
            <w:r w:rsidRPr="000D06D1">
              <w:rPr>
                <w:rFonts w:ascii="Consolas" w:hAnsi="Consolas" w:cs="Consolas"/>
                <w:lang w:val="en-US"/>
              </w:rPr>
              <w:t>encoding</w:t>
            </w:r>
            <w:r w:rsidRPr="000D06D1">
              <w:rPr>
                <w:rFonts w:ascii="Consolas" w:hAnsi="Consolas" w:cs="Consolas"/>
              </w:rPr>
              <w:t>="</w:t>
            </w:r>
            <w:r w:rsidRPr="000D06D1">
              <w:rPr>
                <w:rFonts w:ascii="Consolas" w:hAnsi="Consolas" w:cs="Consolas"/>
                <w:lang w:val="en-US"/>
              </w:rPr>
              <w:t>UTF</w:t>
            </w:r>
            <w:r w:rsidRPr="000D06D1">
              <w:rPr>
                <w:rFonts w:ascii="Consolas" w:hAnsi="Consolas" w:cs="Consolas"/>
              </w:rPr>
              <w:t>-8"?&gt;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 xml:space="preserve"> </w:t>
            </w:r>
            <w:proofErr w:type="spellStart"/>
            <w:r w:rsidRPr="000D06D1">
              <w:rPr>
                <w:rFonts w:ascii="Consolas" w:hAnsi="Consolas" w:cs="Consolas"/>
                <w:lang w:val="en-US"/>
              </w:rPr>
              <w:t>xmlns</w:t>
            </w:r>
            <w:proofErr w:type="spellEnd"/>
            <w:r w:rsidRPr="000D06D1">
              <w:rPr>
                <w:rFonts w:ascii="Consolas" w:hAnsi="Consolas" w:cs="Consolas"/>
              </w:rPr>
              <w:t>="{</w:t>
            </w:r>
            <w:proofErr w:type="spellStart"/>
            <w:r w:rsidRPr="000D06D1">
              <w:rPr>
                <w:rFonts w:ascii="Consolas" w:hAnsi="Consolas" w:cs="Consolas"/>
              </w:rPr>
              <w:t>неймспейс</w:t>
            </w:r>
            <w:proofErr w:type="spellEnd"/>
            <w:r w:rsidRPr="000D06D1">
              <w:rPr>
                <w:rFonts w:ascii="Consolas" w:hAnsi="Consolas" w:cs="Consolas"/>
              </w:rPr>
              <w:t xml:space="preserve"> дата файла}"&gt;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</w:rPr>
              <w:t xml:space="preserve">   </w:t>
            </w:r>
            <w:r w:rsidRPr="000D06D1">
              <w:rPr>
                <w:rFonts w:ascii="Consolas" w:hAnsi="Consolas" w:cs="Consolas"/>
                <w:lang w:val="en-US"/>
              </w:rPr>
              <w:t>&lt;response name="default"&gt;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   &lt;… {</w:t>
            </w:r>
            <w:proofErr w:type="gramStart"/>
            <w:r w:rsidRPr="000D06D1">
              <w:rPr>
                <w:rFonts w:ascii="Consolas" w:hAnsi="Consolas" w:cs="Consolas"/>
              </w:rPr>
              <w:t>данные</w:t>
            </w:r>
            <w:proofErr w:type="gramEnd"/>
            <w:r w:rsidRPr="00710CB6">
              <w:rPr>
                <w:rFonts w:ascii="Consolas" w:hAnsi="Consolas" w:cs="Consolas"/>
                <w:lang w:val="en-US"/>
              </w:rPr>
              <w:t xml:space="preserve"> </w:t>
            </w:r>
            <w:r w:rsidRPr="000D06D1">
              <w:rPr>
                <w:rFonts w:ascii="Consolas" w:hAnsi="Consolas" w:cs="Consolas"/>
              </w:rPr>
              <w:t>из</w:t>
            </w:r>
            <w:r w:rsidRPr="00710CB6">
              <w:rPr>
                <w:rFonts w:ascii="Consolas" w:hAnsi="Consolas" w:cs="Consolas"/>
                <w:lang w:val="en-US"/>
              </w:rPr>
              <w:t xml:space="preserve"> </w:t>
            </w:r>
            <w:r w:rsidRPr="000D06D1">
              <w:rPr>
                <w:rFonts w:ascii="Consolas" w:hAnsi="Consolas" w:cs="Consolas"/>
              </w:rPr>
              <w:t>ответ</w:t>
            </w:r>
            <w:r w:rsidRPr="00710CB6">
              <w:rPr>
                <w:rFonts w:ascii="Consolas" w:hAnsi="Consolas" w:cs="Consolas"/>
                <w:lang w:val="en-US"/>
              </w:rPr>
              <w:t>-</w:t>
            </w:r>
            <w:r w:rsidRPr="000D06D1">
              <w:rPr>
                <w:rFonts w:ascii="Consolas" w:hAnsi="Consolas" w:cs="Consolas"/>
              </w:rPr>
              <w:t>сообщения</w:t>
            </w:r>
            <w:r w:rsidRPr="000D06D1">
              <w:rPr>
                <w:rFonts w:ascii="Consolas" w:hAnsi="Consolas" w:cs="Consolas"/>
                <w:lang w:val="en-US"/>
              </w:rPr>
              <w:t>} …&gt;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&lt;response name="{</w:t>
            </w:r>
            <w:r w:rsidRPr="000D06D1">
              <w:rPr>
                <w:rFonts w:ascii="Consolas" w:hAnsi="Consolas" w:cs="Consolas"/>
              </w:rPr>
              <w:t>имя</w:t>
            </w:r>
            <w:r w:rsidRPr="00710CB6">
              <w:rPr>
                <w:rFonts w:ascii="Consolas" w:hAnsi="Consolas" w:cs="Consolas"/>
                <w:lang w:val="en-US"/>
              </w:rPr>
              <w:t xml:space="preserve"> </w:t>
            </w:r>
            <w:r w:rsidRPr="000D06D1">
              <w:rPr>
                <w:rFonts w:ascii="Consolas" w:hAnsi="Consolas" w:cs="Consolas"/>
              </w:rPr>
              <w:t>ответа</w:t>
            </w:r>
            <w:r w:rsidRPr="000D06D1">
              <w:rPr>
                <w:rFonts w:ascii="Consolas" w:hAnsi="Consolas" w:cs="Consolas"/>
                <w:lang w:val="en-US"/>
              </w:rPr>
              <w:t>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710CB6">
              <w:rPr>
                <w:rFonts w:ascii="Consolas" w:hAnsi="Consolas" w:cs="Consolas"/>
                <w:lang w:val="en-US"/>
              </w:rPr>
              <w:t xml:space="preserve">      </w:t>
            </w:r>
            <w:r w:rsidRPr="000D06D1">
              <w:rPr>
                <w:rFonts w:ascii="Consolas" w:hAnsi="Consolas" w:cs="Consolas"/>
              </w:rPr>
              <w:t xml:space="preserve">&lt;… {данные из </w:t>
            </w:r>
            <w:proofErr w:type="gramStart"/>
            <w:r w:rsidRPr="000D06D1">
              <w:rPr>
                <w:rFonts w:ascii="Consolas" w:hAnsi="Consolas" w:cs="Consolas"/>
              </w:rPr>
              <w:t>ответ-сообщения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0D06D1" w:rsidRPr="00710CB6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&lt;/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>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name</w:t>
            </w:r>
            <w:r w:rsidRPr="000D06D1">
              <w:rPr>
                <w:rFonts w:ascii="Consolas" w:hAnsi="Consolas" w:cs="Consolas"/>
              </w:rPr>
              <w:t>="{имя ответа №2}"&gt;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   &lt;… {данные из </w:t>
            </w:r>
            <w:proofErr w:type="gramStart"/>
            <w:r w:rsidRPr="000D06D1">
              <w:rPr>
                <w:rFonts w:ascii="Consolas" w:hAnsi="Consolas" w:cs="Consolas"/>
              </w:rPr>
              <w:t>ответ-сообщения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&lt;/</w:t>
            </w:r>
            <w:r w:rsidRPr="000D06D1">
              <w:rPr>
                <w:rFonts w:ascii="Consolas" w:hAnsi="Consolas" w:cs="Consolas"/>
                <w:lang w:val="en-US"/>
              </w:rPr>
              <w:t>response</w:t>
            </w:r>
            <w:r w:rsidRPr="000D06D1">
              <w:rPr>
                <w:rFonts w:ascii="Consolas" w:hAnsi="Consolas" w:cs="Consolas"/>
              </w:rPr>
              <w:t>&gt;</w:t>
            </w:r>
          </w:p>
          <w:p w:rsidR="000D06D1" w:rsidRPr="000D06D1" w:rsidRDefault="000D06D1" w:rsidP="000D06D1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&lt;… любое число ответов …&gt;</w:t>
            </w:r>
          </w:p>
          <w:p w:rsidR="000D06D1" w:rsidRPr="000D06D1" w:rsidRDefault="000D06D1" w:rsidP="00F57DCE">
            <w:r w:rsidRPr="000D06D1">
              <w:rPr>
                <w:rFonts w:ascii="Consolas" w:hAnsi="Consolas" w:cs="Consolas"/>
              </w:rPr>
              <w:t>&lt;/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>&gt;</w:t>
            </w:r>
          </w:p>
        </w:tc>
      </w:tr>
    </w:tbl>
    <w:p w:rsidR="000D06D1" w:rsidRDefault="000D06D1" w:rsidP="00F57DCE">
      <w:pPr>
        <w:ind w:firstLine="567"/>
      </w:pPr>
    </w:p>
    <w:p w:rsidR="000D06D1" w:rsidRPr="000D06D1" w:rsidRDefault="000D06D1" w:rsidP="00F57DCE">
      <w:pPr>
        <w:ind w:firstLine="567"/>
      </w:pPr>
      <w:r>
        <w:t>Наличие ответа с именем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обязательно.</w:t>
      </w:r>
    </w:p>
    <w:p w:rsidR="00F57DCE" w:rsidRDefault="000D06D1" w:rsidP="00F57DCE">
      <w:pPr>
        <w:ind w:firstLine="567"/>
        <w:rPr>
          <w:rFonts w:ascii="Consolas" w:hAnsi="Consolas" w:cs="Consolas"/>
        </w:rPr>
      </w:pPr>
      <w:r>
        <w:t xml:space="preserve">Для </w:t>
      </w:r>
      <w:proofErr w:type="spellStart"/>
      <w:r>
        <w:t>автотестов</w:t>
      </w:r>
      <w:proofErr w:type="spellEnd"/>
      <w:r>
        <w:t xml:space="preserve"> </w:t>
      </w:r>
      <w:proofErr w:type="gramStart"/>
      <w:r>
        <w:t>мок-сервиса</w:t>
      </w:r>
      <w:proofErr w:type="gramEnd"/>
      <w:r>
        <w:t xml:space="preserve"> создается </w:t>
      </w:r>
      <w:r>
        <w:rPr>
          <w:lang w:val="en-US"/>
        </w:rPr>
        <w:t>xml</w:t>
      </w:r>
      <w:r w:rsidRPr="000D06D1">
        <w:t xml:space="preserve"> </w:t>
      </w:r>
      <w:r>
        <w:t>двумя ответами –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и «</w:t>
      </w:r>
      <w:r>
        <w:rPr>
          <w:rFonts w:ascii="Consolas" w:hAnsi="Consolas" w:cs="Consolas"/>
          <w:lang w:val="en-US"/>
        </w:rPr>
        <w:t>test</w:t>
      </w:r>
      <w:r w:rsidRPr="000D06D1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».</w:t>
      </w:r>
    </w:p>
    <w:p w:rsidR="000D06D1" w:rsidRDefault="000D06D1" w:rsidP="00F57DCE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первый вставляются данные из файла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0D06D1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, во второй из файла </w:t>
      </w:r>
      <w:proofErr w:type="spellStart"/>
      <w:r w:rsidR="00660DFA">
        <w:rPr>
          <w:rFonts w:ascii="Consolas" w:hAnsi="Consolas" w:cs="Consolas"/>
          <w:lang w:val="en-US"/>
        </w:rPr>
        <w:t>rs</w:t>
      </w:r>
      <w:proofErr w:type="spellEnd"/>
      <w:r w:rsidR="00660DFA">
        <w:rPr>
          <w:rFonts w:ascii="Consolas" w:hAnsi="Consolas" w:cs="Consolas"/>
        </w:rPr>
        <w:t>2</w:t>
      </w:r>
      <w:r w:rsidR="00660DFA" w:rsidRPr="000D06D1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 (см. пункт 1, </w:t>
      </w:r>
      <w:r w:rsidR="00660DFA" w:rsidRPr="00660DFA">
        <w:rPr>
          <w:rFonts w:ascii="Consolas" w:hAnsi="Consolas" w:cs="Consolas"/>
        </w:rPr>
        <w:t>Примеры запрос-ответ сообщений</w:t>
      </w:r>
      <w:r w:rsidR="00660DFA">
        <w:rPr>
          <w:rFonts w:ascii="Consolas" w:hAnsi="Consolas" w:cs="Consolas"/>
        </w:rPr>
        <w:t>)</w:t>
      </w:r>
      <w:r w:rsidR="00660DFA" w:rsidRPr="00660DFA">
        <w:rPr>
          <w:rFonts w:ascii="Consolas" w:hAnsi="Consolas" w:cs="Consolas"/>
        </w:rPr>
        <w:t xml:space="preserve">. </w:t>
      </w:r>
      <w:proofErr w:type="spellStart"/>
      <w:r w:rsidR="00660DFA">
        <w:rPr>
          <w:rFonts w:ascii="Consolas" w:hAnsi="Consolas" w:cs="Consolas"/>
        </w:rPr>
        <w:t>Автотест</w:t>
      </w:r>
      <w:proofErr w:type="spellEnd"/>
      <w:r w:rsidR="00660DFA">
        <w:rPr>
          <w:rFonts w:ascii="Consolas" w:hAnsi="Consolas" w:cs="Consolas"/>
        </w:rPr>
        <w:t xml:space="preserve"> автоматически возьмет сообщения </w:t>
      </w:r>
      <w:proofErr w:type="spellStart"/>
      <w:r w:rsidR="00660DFA">
        <w:rPr>
          <w:rFonts w:ascii="Consolas" w:hAnsi="Consolas" w:cs="Consolas"/>
          <w:lang w:val="en-US"/>
        </w:rPr>
        <w:t>rq</w:t>
      </w:r>
      <w:proofErr w:type="spellEnd"/>
      <w:r w:rsidR="00660DFA" w:rsidRPr="00660DFA">
        <w:rPr>
          <w:rFonts w:ascii="Consolas" w:hAnsi="Consolas" w:cs="Consolas"/>
        </w:rPr>
        <w:t>1.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 xml:space="preserve"> </w:t>
      </w:r>
      <w:r w:rsidR="00660DFA">
        <w:rPr>
          <w:rFonts w:ascii="Consolas" w:hAnsi="Consolas" w:cs="Consolas"/>
        </w:rPr>
        <w:t xml:space="preserve">и </w:t>
      </w:r>
      <w:proofErr w:type="spellStart"/>
      <w:r w:rsidR="00660DFA">
        <w:rPr>
          <w:rFonts w:ascii="Consolas" w:hAnsi="Consolas" w:cs="Consolas"/>
          <w:lang w:val="en-US"/>
        </w:rPr>
        <w:t>rq</w:t>
      </w:r>
      <w:proofErr w:type="spellEnd"/>
      <w:r w:rsidR="00660DFA">
        <w:rPr>
          <w:rFonts w:ascii="Consolas" w:hAnsi="Consolas" w:cs="Consolas"/>
        </w:rPr>
        <w:t>2</w:t>
      </w:r>
      <w:r w:rsidR="00660DFA" w:rsidRPr="00660DFA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>
        <w:rPr>
          <w:rFonts w:ascii="Consolas" w:hAnsi="Consolas" w:cs="Consolas"/>
        </w:rPr>
        <w:t xml:space="preserve"> и проверит</w:t>
      </w:r>
      <w:r w:rsidR="00660DFA" w:rsidRPr="00660DFA">
        <w:rPr>
          <w:rFonts w:ascii="Consolas" w:hAnsi="Consolas" w:cs="Consolas"/>
        </w:rPr>
        <w:t>,</w:t>
      </w:r>
      <w:r w:rsidR="00660DFA">
        <w:rPr>
          <w:rFonts w:ascii="Consolas" w:hAnsi="Consolas" w:cs="Consolas"/>
        </w:rPr>
        <w:t xml:space="preserve"> что ответ на них будет соответствовать сообщениям </w:t>
      </w:r>
      <w:proofErr w:type="spellStart"/>
      <w:r w:rsidR="00660DFA">
        <w:rPr>
          <w:rFonts w:ascii="Consolas" w:hAnsi="Consolas" w:cs="Consolas"/>
          <w:lang w:val="en-US"/>
        </w:rPr>
        <w:t>rs</w:t>
      </w:r>
      <w:proofErr w:type="spellEnd"/>
      <w:r w:rsidR="00660DFA" w:rsidRPr="00660DFA">
        <w:rPr>
          <w:rFonts w:ascii="Consolas" w:hAnsi="Consolas" w:cs="Consolas"/>
        </w:rPr>
        <w:t>1.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 xml:space="preserve"> </w:t>
      </w:r>
      <w:r w:rsidR="00660DFA">
        <w:rPr>
          <w:rFonts w:ascii="Consolas" w:hAnsi="Consolas" w:cs="Consolas"/>
        </w:rPr>
        <w:t xml:space="preserve">и </w:t>
      </w:r>
      <w:proofErr w:type="spellStart"/>
      <w:r w:rsidR="00660DFA">
        <w:rPr>
          <w:rFonts w:ascii="Consolas" w:hAnsi="Consolas" w:cs="Consolas"/>
          <w:lang w:val="en-US"/>
        </w:rPr>
        <w:t>rs</w:t>
      </w:r>
      <w:proofErr w:type="spellEnd"/>
      <w:r w:rsidR="00660DFA">
        <w:rPr>
          <w:rFonts w:ascii="Consolas" w:hAnsi="Consolas" w:cs="Consolas"/>
        </w:rPr>
        <w:t>2</w:t>
      </w:r>
      <w:r w:rsidR="00660DFA" w:rsidRPr="00660DFA">
        <w:rPr>
          <w:rFonts w:ascii="Consolas" w:hAnsi="Consolas" w:cs="Consolas"/>
        </w:rPr>
        <w:t>.</w:t>
      </w:r>
      <w:r w:rsidR="00660DFA">
        <w:rPr>
          <w:rFonts w:ascii="Consolas" w:hAnsi="Consolas" w:cs="Consolas"/>
          <w:lang w:val="en-US"/>
        </w:rPr>
        <w:t>xml</w:t>
      </w:r>
      <w:r w:rsidR="00660DFA" w:rsidRPr="00660DFA">
        <w:rPr>
          <w:rFonts w:ascii="Consolas" w:hAnsi="Consolas" w:cs="Consolas"/>
        </w:rPr>
        <w:t>.</w:t>
      </w:r>
    </w:p>
    <w:p w:rsidR="00660DFA" w:rsidRDefault="00660DFA" w:rsidP="00660DFA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660DFA">
        <w:t xml:space="preserve">AddExampleToData.xsl </w:t>
      </w:r>
      <w:r>
        <w:t xml:space="preserve">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</w:t>
      </w:r>
      <w:r w:rsidRPr="00660DFA">
        <w:t>AddExampleToData.xsl</w:t>
      </w:r>
      <w:proofErr w:type="gramStart"/>
      <w:r>
        <w:t xml:space="preserve"> )</w:t>
      </w:r>
      <w:proofErr w:type="gramEnd"/>
      <w:r>
        <w:t xml:space="preserve">. Преобразование получает на вход пример сообщения, а на выходе получается </w:t>
      </w:r>
      <w:r>
        <w:rPr>
          <w:lang w:val="en-US"/>
        </w:rPr>
        <w:t>xml</w:t>
      </w:r>
      <w:r w:rsidRPr="00F57DCE">
        <w:t xml:space="preserve"> </w:t>
      </w:r>
      <w:r>
        <w:t>файл.</w:t>
      </w:r>
      <w:r w:rsidRPr="00F57DCE">
        <w:t xml:space="preserve"> </w:t>
      </w:r>
    </w:p>
    <w:p w:rsidR="00660DFA" w:rsidRDefault="00660DFA" w:rsidP="00660DFA">
      <w:pPr>
        <w:ind w:firstLine="567"/>
      </w:pPr>
      <w:r>
        <w:t>Параметры данного файла, которые необходимо задать:</w:t>
      </w:r>
    </w:p>
    <w:p w:rsidR="00660DFA" w:rsidRDefault="00660DFA" w:rsidP="006D1FBF">
      <w:pPr>
        <w:pStyle w:val="a3"/>
        <w:numPr>
          <w:ilvl w:val="0"/>
          <w:numId w:val="6"/>
        </w:numPr>
      </w:pPr>
      <w:r>
        <w:rPr>
          <w:lang w:val="en-US"/>
        </w:rPr>
        <w:lastRenderedPageBreak/>
        <w:t>n</w:t>
      </w:r>
      <w:proofErr w:type="spellStart"/>
      <w:r>
        <w:t>ame</w:t>
      </w:r>
      <w:proofErr w:type="spellEnd"/>
      <w:r>
        <w:t xml:space="preserve"> – имя запроса/ответа – по умолчанию «</w:t>
      </w:r>
      <w:r w:rsidRPr="00660DFA">
        <w:rPr>
          <w:lang w:val="en-US"/>
        </w:rPr>
        <w:t>default</w:t>
      </w:r>
      <w:r>
        <w:t>»</w:t>
      </w:r>
      <w:r w:rsidRPr="006D1FBF">
        <w:t xml:space="preserve"> </w:t>
      </w:r>
    </w:p>
    <w:p w:rsidR="00660DFA" w:rsidRDefault="00660DFA" w:rsidP="00660DFA">
      <w:pPr>
        <w:pStyle w:val="a3"/>
        <w:numPr>
          <w:ilvl w:val="0"/>
          <w:numId w:val="6"/>
        </w:numPr>
      </w:pPr>
      <w:proofErr w:type="spellStart"/>
      <w:r>
        <w:t>dataFileName</w:t>
      </w:r>
      <w:proofErr w:type="spellEnd"/>
      <w:r w:rsidR="006D1FBF">
        <w:t xml:space="preserve"> - путь к файлу с данными (ранее созданный файл аналогичный создаваемому)</w:t>
      </w:r>
    </w:p>
    <w:p w:rsidR="006D1FBF" w:rsidRDefault="00660DFA" w:rsidP="006D1FBF">
      <w:pPr>
        <w:pStyle w:val="a3"/>
        <w:numPr>
          <w:ilvl w:val="0"/>
          <w:numId w:val="6"/>
        </w:numPr>
      </w:pPr>
      <w:proofErr w:type="spellStart"/>
      <w:r>
        <w:t>createEmptyData</w:t>
      </w:r>
      <w:proofErr w:type="spellEnd"/>
      <w:r w:rsidR="006D1FBF">
        <w:t xml:space="preserve"> – Создать пустой </w:t>
      </w:r>
      <w:r w:rsidR="006D1FBF">
        <w:rPr>
          <w:lang w:val="en-US"/>
        </w:rPr>
        <w:t>data</w:t>
      </w:r>
      <w:r w:rsidR="006D1FBF">
        <w:t>-файл. Возможные значения:</w:t>
      </w:r>
      <w:r w:rsidR="006D1FBF" w:rsidRPr="006F39FE">
        <w:t xml:space="preserve"> </w:t>
      </w:r>
    </w:p>
    <w:p w:rsidR="006D1FBF" w:rsidRDefault="006D1FBF" w:rsidP="006D1FBF">
      <w:pPr>
        <w:pStyle w:val="a3"/>
        <w:numPr>
          <w:ilvl w:val="1"/>
          <w:numId w:val="6"/>
        </w:numPr>
      </w:pPr>
      <w:r>
        <w:t>«</w:t>
      </w:r>
      <w:r w:rsidRPr="006D1FBF">
        <w:t>false</w:t>
      </w:r>
      <w:r>
        <w:t>» (значение по умолчанию)</w:t>
      </w:r>
      <w:r w:rsidRPr="006F39FE">
        <w:t xml:space="preserve"> – </w:t>
      </w:r>
      <w:r>
        <w:t>в создаваемом сообщении будут данные</w:t>
      </w:r>
    </w:p>
    <w:p w:rsidR="00660DFA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 xml:space="preserve">» - файл будет содержать только </w:t>
      </w:r>
      <w:proofErr w:type="gramStart"/>
      <w:r>
        <w:t>рут-элементы</w:t>
      </w:r>
      <w:proofErr w:type="gramEnd"/>
    </w:p>
    <w:p w:rsidR="006D1FBF" w:rsidRDefault="006D1FBF" w:rsidP="006D1FBF">
      <w:pPr>
        <w:pStyle w:val="a3"/>
        <w:numPr>
          <w:ilvl w:val="0"/>
          <w:numId w:val="6"/>
        </w:numPr>
      </w:pPr>
      <w:proofErr w:type="spellStart"/>
      <w:r>
        <w:t>R</w:t>
      </w:r>
      <w:r w:rsidR="00660DFA">
        <w:t>eplace</w:t>
      </w:r>
      <w:proofErr w:type="spellEnd"/>
      <w:r>
        <w:t xml:space="preserve"> – Заменить файл. Возможные значения:</w:t>
      </w:r>
      <w:r w:rsidRPr="006F39FE">
        <w:t xml:space="preserve"> </w:t>
      </w:r>
    </w:p>
    <w:p w:rsidR="006D1FBF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false</w:t>
      </w:r>
      <w:proofErr w:type="spellEnd"/>
      <w:r>
        <w:t>» (значение по умолчанию)</w:t>
      </w:r>
      <w:r w:rsidRPr="006F39FE">
        <w:t xml:space="preserve"> – </w:t>
      </w:r>
      <w:r>
        <w:t xml:space="preserve">в создаваемом  файле будут копированы старые значения, кроме элемента с именем </w:t>
      </w:r>
      <w:r>
        <w:rPr>
          <w:lang w:val="en-US"/>
        </w:rPr>
        <w:t>n</w:t>
      </w:r>
      <w:proofErr w:type="spellStart"/>
      <w:r>
        <w:t>ame</w:t>
      </w:r>
      <w:proofErr w:type="spellEnd"/>
    </w:p>
    <w:p w:rsidR="00660DFA" w:rsidRDefault="006D1FBF" w:rsidP="006D1FBF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>» - файл будет содержать только одно значение – из входного файла.</w:t>
      </w:r>
    </w:p>
    <w:p w:rsidR="00660DFA" w:rsidRDefault="006D1FBF" w:rsidP="006D1FBF">
      <w:pPr>
        <w:pStyle w:val="a3"/>
        <w:numPr>
          <w:ilvl w:val="0"/>
          <w:numId w:val="6"/>
        </w:numPr>
      </w:pPr>
      <w:r w:rsidRPr="006D1FBF">
        <w:rPr>
          <w:lang w:val="en-US"/>
        </w:rPr>
        <w:t>T</w:t>
      </w:r>
      <w:r w:rsidR="00660DFA" w:rsidRPr="006D1FBF">
        <w:rPr>
          <w:lang w:val="en-US"/>
        </w:rPr>
        <w:t>ype</w:t>
      </w:r>
      <w:r w:rsidRPr="00710CB6">
        <w:t xml:space="preserve"> – </w:t>
      </w:r>
      <w:r>
        <w:t>тип</w:t>
      </w:r>
      <w:r w:rsidRPr="00710CB6">
        <w:t xml:space="preserve"> ('</w:t>
      </w:r>
      <w:r w:rsidRPr="006D1FBF">
        <w:rPr>
          <w:lang w:val="en-US"/>
        </w:rPr>
        <w:t>response</w:t>
      </w:r>
      <w:r w:rsidRPr="00710CB6">
        <w:t>'/ '</w:t>
      </w:r>
      <w:r>
        <w:rPr>
          <w:lang w:val="en-US"/>
        </w:rPr>
        <w:t>request</w:t>
      </w:r>
      <w:r w:rsidRPr="00710CB6">
        <w:t xml:space="preserve">'). </w:t>
      </w:r>
      <w:r>
        <w:t>По</w:t>
      </w:r>
      <w:r w:rsidRPr="006D1FBF">
        <w:t xml:space="preserve"> </w:t>
      </w:r>
      <w:r>
        <w:t xml:space="preserve">умолчанию - </w:t>
      </w:r>
      <w:r w:rsidRPr="006D1FBF">
        <w:t>'</w:t>
      </w:r>
      <w:proofErr w:type="spellStart"/>
      <w:r w:rsidRPr="006D1FBF">
        <w:t>response</w:t>
      </w:r>
      <w:proofErr w:type="spellEnd"/>
      <w:r w:rsidRPr="006D1FBF">
        <w:t>'</w:t>
      </w:r>
      <w:r>
        <w:t xml:space="preserve">, которое и следует использовать. </w:t>
      </w:r>
      <w:r w:rsidRPr="006D1FBF">
        <w:rPr>
          <w:lang w:val="en-US"/>
        </w:rPr>
        <w:t>'</w:t>
      </w:r>
      <w:r>
        <w:rPr>
          <w:lang w:val="en-US"/>
        </w:rPr>
        <w:t>request</w:t>
      </w:r>
      <w:r w:rsidRPr="006D1FBF">
        <w:rPr>
          <w:lang w:val="en-US"/>
        </w:rPr>
        <w:t>'</w:t>
      </w:r>
      <w:r>
        <w:t xml:space="preserve"> используется для драйверов, а не для </w:t>
      </w:r>
      <w:proofErr w:type="gramStart"/>
      <w:r>
        <w:t>мок-сервисов</w:t>
      </w:r>
      <w:proofErr w:type="gramEnd"/>
      <w:r>
        <w:t>.</w:t>
      </w:r>
    </w:p>
    <w:p w:rsidR="006D1FBF" w:rsidRDefault="006D1FBF" w:rsidP="006D1FBF">
      <w:pPr>
        <w:ind w:firstLine="567"/>
        <w:rPr>
          <w:rFonts w:ascii="Consolas" w:hAnsi="Consolas" w:cs="Consolas"/>
        </w:rPr>
      </w:pPr>
      <w:r w:rsidRPr="006D1FBF">
        <w:rPr>
          <w:rFonts w:ascii="Consolas" w:hAnsi="Consolas" w:cs="Consolas"/>
        </w:rPr>
        <w:t>Как результат получается дата файл со вставленным/замененным примером.</w:t>
      </w:r>
    </w:p>
    <w:p w:rsidR="006D1FBF" w:rsidRPr="006D1FBF" w:rsidRDefault="006D1FBF" w:rsidP="006D1FBF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Для работы </w:t>
      </w:r>
      <w:proofErr w:type="spellStart"/>
      <w:r>
        <w:rPr>
          <w:rFonts w:ascii="Consolas" w:hAnsi="Consolas" w:cs="Consolas"/>
        </w:rPr>
        <w:t>автотестов</w:t>
      </w:r>
      <w:proofErr w:type="spellEnd"/>
      <w:r>
        <w:rPr>
          <w:rFonts w:ascii="Consolas" w:hAnsi="Consolas" w:cs="Consolas"/>
        </w:rPr>
        <w:t xml:space="preserve"> следует сначала применить преобразование с заменой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>
        <w:rPr>
          <w:rFonts w:ascii="Consolas" w:hAnsi="Consolas" w:cs="Consolas"/>
        </w:rPr>
        <w:t xml:space="preserve">) над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Pr="006D1FB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 второй раз с добавлением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и новым именем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 w:rsidRPr="006D1FBF">
        <w:t>,</w:t>
      </w:r>
      <w:r>
        <w:t xml:space="preserve"> </w:t>
      </w:r>
      <w:r>
        <w:rPr>
          <w:lang w:val="en-US"/>
        </w:rPr>
        <w:t>n</w:t>
      </w:r>
      <w:proofErr w:type="spellStart"/>
      <w:r>
        <w:t>ame</w:t>
      </w:r>
      <w:proofErr w:type="spellEnd"/>
      <w:r>
        <w:t>=</w:t>
      </w:r>
      <w:r>
        <w:rPr>
          <w:lang w:val="en-US"/>
        </w:rPr>
        <w:t>test</w:t>
      </w:r>
      <w:r w:rsidRPr="006D1FBF">
        <w:t>1</w:t>
      </w:r>
      <w:r>
        <w:rPr>
          <w:rFonts w:ascii="Consolas" w:hAnsi="Consolas" w:cs="Consolas"/>
        </w:rPr>
        <w:t>)</w:t>
      </w:r>
      <w:r w:rsidRPr="006D1FBF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 xml:space="preserve">Результат сохранить в файл </w:t>
      </w:r>
      <w:r>
        <w:t>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r>
        <w:rPr>
          <w:lang w:val="en-US"/>
        </w:rPr>
        <w:t>xml</w:t>
      </w:r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 w:rsidR="00E27C2E">
        <w:rPr>
          <w:lang w:val="en-US"/>
        </w:rPr>
        <w:t>Data</w:t>
      </w:r>
      <w:r w:rsidRPr="000D06D1">
        <w:t>.</w:t>
      </w:r>
      <w:r>
        <w:rPr>
          <w:lang w:val="en-US"/>
        </w:rPr>
        <w:t>xml</w:t>
      </w:r>
      <w:r>
        <w:t>».</w:t>
      </w:r>
    </w:p>
    <w:p w:rsidR="00660DFA" w:rsidRDefault="00660DFA" w:rsidP="00F57DCE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дальнейшем, данные файлы могут быть изменены по нуждам использования </w:t>
      </w:r>
      <w:proofErr w:type="gramStart"/>
      <w:r>
        <w:rPr>
          <w:rFonts w:ascii="Consolas" w:hAnsi="Consolas" w:cs="Consolas"/>
        </w:rPr>
        <w:t>мок-сервисов</w:t>
      </w:r>
      <w:proofErr w:type="gramEnd"/>
      <w:r>
        <w:rPr>
          <w:rFonts w:ascii="Consolas" w:hAnsi="Consolas" w:cs="Consolas"/>
        </w:rPr>
        <w:t xml:space="preserve"> через веб-интерфейс.</w:t>
      </w:r>
    </w:p>
    <w:p w:rsidR="00710196" w:rsidRPr="00710196" w:rsidRDefault="00710196" w:rsidP="00710196">
      <w:pPr>
        <w:pStyle w:val="3"/>
        <w:numPr>
          <w:ilvl w:val="0"/>
          <w:numId w:val="5"/>
        </w:numPr>
      </w:pPr>
      <w:r w:rsidRPr="00710196">
        <w:t>Создани</w:t>
      </w:r>
      <w:r w:rsidR="00F6351D">
        <w:t>е</w:t>
      </w:r>
      <w:r w:rsidRPr="00710196">
        <w:t xml:space="preserve"> XSLT</w:t>
      </w:r>
    </w:p>
    <w:p w:rsidR="00660DFA" w:rsidRDefault="00710196" w:rsidP="00F57DCE">
      <w:pPr>
        <w:ind w:firstLine="567"/>
      </w:pPr>
      <w:r>
        <w:t xml:space="preserve">Основная часть </w:t>
      </w:r>
      <w:proofErr w:type="spellStart"/>
      <w:r>
        <w:rPr>
          <w:lang w:val="en-US"/>
        </w:rPr>
        <w:t>moc</w:t>
      </w:r>
      <w:proofErr w:type="spellEnd"/>
      <w:r w:rsidRPr="00710196">
        <w:t>-</w:t>
      </w:r>
      <w:r>
        <w:t>сервиса – логика преобразования запроса в ответ</w:t>
      </w:r>
      <w:r w:rsidR="00F6351D">
        <w:t xml:space="preserve"> –</w:t>
      </w:r>
      <w:r>
        <w:t xml:space="preserve"> представляет собой </w:t>
      </w:r>
      <w:proofErr w:type="spellStart"/>
      <w:r>
        <w:rPr>
          <w:lang w:val="en-US"/>
        </w:rPr>
        <w:t>xsl</w:t>
      </w:r>
      <w:proofErr w:type="spellEnd"/>
      <w:r>
        <w:t>-файл.</w:t>
      </w:r>
    </w:p>
    <w:p w:rsidR="00710196" w:rsidRPr="00710196" w:rsidRDefault="00710196" w:rsidP="00F57DCE">
      <w:pPr>
        <w:ind w:firstLine="567"/>
      </w:pPr>
      <w:r>
        <w:t xml:space="preserve">Файл получает на вход запрос-сообщение, загружает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xml</w:t>
      </w:r>
      <w:r>
        <w:t xml:space="preserve">. По </w:t>
      </w:r>
      <w:proofErr w:type="gramStart"/>
      <w:r>
        <w:t>специальному</w:t>
      </w:r>
      <w:proofErr w:type="gramEnd"/>
      <w:r>
        <w:t xml:space="preserve"> заранее определенному значения элемента (для каждого </w:t>
      </w:r>
      <w:r>
        <w:rPr>
          <w:lang w:val="en-US"/>
        </w:rPr>
        <w:t>endpoint</w:t>
      </w:r>
      <w:r w:rsidRPr="00710196">
        <w:t>’</w:t>
      </w:r>
      <w:r>
        <w:t xml:space="preserve">а задается отдельно) из запрос-сообщения получает имя ответа. Ищет в файле </w:t>
      </w:r>
      <w:r>
        <w:rPr>
          <w:lang w:val="en-US"/>
        </w:rPr>
        <w:t>data</w:t>
      </w:r>
      <w:r w:rsidRPr="00710196">
        <w:t xml:space="preserve"> </w:t>
      </w:r>
      <w:r>
        <w:rPr>
          <w:lang w:val="en-US"/>
        </w:rPr>
        <w:t>xml</w:t>
      </w:r>
      <w:r w:rsidRPr="00710196">
        <w:t xml:space="preserve"> </w:t>
      </w:r>
      <w:r>
        <w:t>ответ с таким же именем (если такого имени нет – берет ответ с именем «</w:t>
      </w:r>
      <w:r>
        <w:rPr>
          <w:lang w:val="en-US"/>
        </w:rPr>
        <w:t>default</w:t>
      </w:r>
      <w:r>
        <w:t>»)</w:t>
      </w:r>
      <w:r w:rsidRPr="00710196">
        <w:t>.</w:t>
      </w:r>
    </w:p>
    <w:p w:rsidR="00710196" w:rsidRDefault="00710196" w:rsidP="00F57DCE">
      <w:pPr>
        <w:ind w:firstLine="567"/>
      </w:pPr>
      <w:r>
        <w:t>Например, запрос 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 xml:space="preserve">»: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10196" w:rsidRPr="00710196" w:rsidTr="002429F5">
        <w:tc>
          <w:tcPr>
            <w:tcW w:w="9571" w:type="dxa"/>
          </w:tcPr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>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soap-env:Envelope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xmlns:soap-env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esb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/envelope/"&gt;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soap-env:Header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soap-env:message-id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defaultId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soap-env:message-id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&lt;soap-env:request-time&gt;2014-12-16T17:55:06.410+04:00&lt;/soap-env:request-time&gt;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soap-env:operation-name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soap-env:operation-name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soap-env:Header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soap-env:Body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CRM:createTaskRs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xmlns:CRM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="http://sbrf.ru/NCP/CRM/"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              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xmlns:tns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CreateTaskRq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/1.02/"&gt;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tns:comment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&gt;test1&lt;/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tns:comment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tns:responsiblePersonID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CRM:createTaskRs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soap-env:Body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lastRenderedPageBreak/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soap-env:Envelope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</w:tc>
      </w:tr>
    </w:tbl>
    <w:p w:rsidR="00710196" w:rsidRDefault="00710196" w:rsidP="00F57DCE">
      <w:pPr>
        <w:ind w:firstLine="567"/>
      </w:pPr>
    </w:p>
    <w:p w:rsidR="00710196" w:rsidRDefault="00710196" w:rsidP="00710196">
      <w:pPr>
        <w:rPr>
          <w:rFonts w:ascii="Consolas" w:hAnsi="Consolas" w:cs="Consolas"/>
          <w:lang w:val="en-US"/>
        </w:rPr>
      </w:pPr>
      <w:r>
        <w:t xml:space="preserve">В ходе генерации </w:t>
      </w:r>
      <w:proofErr w:type="spellStart"/>
      <w:r>
        <w:rPr>
          <w:lang w:val="en-US"/>
        </w:rPr>
        <w:t>xsl</w:t>
      </w:r>
      <w:proofErr w:type="spellEnd"/>
      <w:r w:rsidRPr="00710196">
        <w:t xml:space="preserve"> </w:t>
      </w:r>
      <w:r>
        <w:t xml:space="preserve">было заранее определено, что выбор ответа будет определиться по элементу </w:t>
      </w:r>
      <w:r w:rsidRPr="00710196">
        <w:rPr>
          <w:rFonts w:ascii="Consolas" w:hAnsi="Consolas" w:cs="Consolas"/>
          <w:lang w:val="en-US"/>
        </w:rPr>
        <w:t>comment</w:t>
      </w:r>
      <w:r w:rsidRPr="00710196">
        <w:t xml:space="preserve">. Поэтому </w:t>
      </w:r>
      <w:proofErr w:type="spellStart"/>
      <w:r w:rsidRPr="00710196">
        <w:t>xsl</w:t>
      </w:r>
      <w:proofErr w:type="spellEnd"/>
      <w:r w:rsidRPr="00710196">
        <w:t xml:space="preserve"> загрузит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data 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10196" w:rsidRPr="00710CB6" w:rsidTr="002429F5">
        <w:tc>
          <w:tcPr>
            <w:tcW w:w="9571" w:type="dxa"/>
          </w:tcPr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proofErr w:type="gramStart"/>
            <w:r w:rsidRPr="00710196">
              <w:rPr>
                <w:rFonts w:ascii="Consolas" w:hAnsi="Consolas" w:cs="Consolas"/>
                <w:lang w:val="en-US"/>
              </w:rPr>
              <w:t>&lt;?xml</w:t>
            </w:r>
            <w:proofErr w:type="gramEnd"/>
            <w:r w:rsidRPr="00710196">
              <w:rPr>
                <w:rFonts w:ascii="Consolas" w:hAnsi="Consolas" w:cs="Consolas"/>
                <w:lang w:val="en-US"/>
              </w:rPr>
              <w:t xml:space="preserve"> version="1.0" encoding="UTF-8"?&gt;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&lt;data 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xmlns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="http://sbrf.ru/NCP/CRM/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CreateTaskRs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/1.02/Data/"&gt;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&lt;response name="default"&gt;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&lt;comment&gt;string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&lt;/comment&gt;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errorMessage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710CB6">
              <w:rPr>
                <w:rFonts w:ascii="Consolas" w:hAnsi="Consolas" w:cs="Consolas"/>
                <w:lang w:val="en-US"/>
              </w:rPr>
              <w:t>1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errorMessage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&lt;response name="test1"&gt;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contractBPMID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&lt;comment&gt;string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&lt;/comment&gt;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requestType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responsiblePersonID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   &lt;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&gt;string</w:t>
            </w:r>
            <w:r w:rsidR="00E27C2E" w:rsidRPr="00E27C2E">
              <w:rPr>
                <w:rFonts w:ascii="Consolas" w:hAnsi="Consolas" w:cs="Consolas"/>
                <w:lang w:val="en-US"/>
              </w:rPr>
              <w:t>2</w:t>
            </w:r>
            <w:r w:rsidRPr="00710196">
              <w:rPr>
                <w:rFonts w:ascii="Consolas" w:hAnsi="Consolas" w:cs="Consolas"/>
                <w:lang w:val="en-US"/>
              </w:rPr>
              <w:t>&lt;/</w:t>
            </w:r>
            <w:proofErr w:type="spellStart"/>
            <w:r w:rsidRPr="00710196">
              <w:rPr>
                <w:rFonts w:ascii="Consolas" w:hAnsi="Consolas" w:cs="Consolas"/>
                <w:lang w:val="en-US"/>
              </w:rPr>
              <w:t>errorCode</w:t>
            </w:r>
            <w:proofErr w:type="spellEnd"/>
            <w:r w:rsidRPr="00710196">
              <w:rPr>
                <w:rFonts w:ascii="Consolas" w:hAnsi="Consolas" w:cs="Consolas"/>
                <w:lang w:val="en-US"/>
              </w:rPr>
              <w:t>&gt;</w:t>
            </w:r>
          </w:p>
          <w:p w:rsidR="00710196" w:rsidRPr="00710196" w:rsidRDefault="00710196" w:rsidP="00710196">
            <w:pPr>
              <w:rPr>
                <w:rFonts w:ascii="Consolas" w:hAnsi="Consolas" w:cs="Consolas"/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 xml:space="preserve">   &lt;/response&gt;</w:t>
            </w:r>
          </w:p>
          <w:p w:rsidR="00710196" w:rsidRPr="00710196" w:rsidRDefault="00710196" w:rsidP="00710196">
            <w:pPr>
              <w:rPr>
                <w:lang w:val="en-US"/>
              </w:rPr>
            </w:pPr>
            <w:r w:rsidRPr="00710196">
              <w:rPr>
                <w:rFonts w:ascii="Consolas" w:hAnsi="Consolas" w:cs="Consolas"/>
                <w:lang w:val="en-US"/>
              </w:rPr>
              <w:t>&lt;/data&gt;</w:t>
            </w:r>
          </w:p>
        </w:tc>
      </w:tr>
    </w:tbl>
    <w:p w:rsidR="00710196" w:rsidRDefault="00710196" w:rsidP="00710196">
      <w:pPr>
        <w:rPr>
          <w:rFonts w:ascii="Consolas" w:hAnsi="Consolas" w:cs="Consolas"/>
          <w:lang w:val="en-US"/>
        </w:rPr>
      </w:pPr>
    </w:p>
    <w:p w:rsidR="00E27C2E" w:rsidRDefault="00710196" w:rsidP="00E27C2E">
      <w:pPr>
        <w:ind w:firstLine="567"/>
        <w:rPr>
          <w:rFonts w:ascii="Consolas" w:hAnsi="Consolas" w:cs="Consolas"/>
        </w:rPr>
      </w:pPr>
      <w:r w:rsidRPr="00710196">
        <w:t xml:space="preserve">И попытается найти response с именем </w:t>
      </w:r>
      <w:r>
        <w:rPr>
          <w:rFonts w:ascii="Consolas" w:hAnsi="Consolas" w:cs="Consolas"/>
        </w:rPr>
        <w:t>«</w:t>
      </w:r>
      <w:r>
        <w:rPr>
          <w:rFonts w:ascii="Consolas" w:hAnsi="Consolas" w:cs="Consolas"/>
          <w:lang w:val="en-US"/>
        </w:rPr>
        <w:t>test</w:t>
      </w:r>
      <w:r w:rsidRPr="00710196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»</w:t>
      </w:r>
      <w:r w:rsidRPr="00710196">
        <w:rPr>
          <w:rFonts w:ascii="Consolas" w:hAnsi="Consolas" w:cs="Consolas"/>
        </w:rPr>
        <w:t xml:space="preserve"> (</w:t>
      </w:r>
      <w:r w:rsidRPr="00710196">
        <w:t>если такого имени нет, то будет</w:t>
      </w:r>
      <w:r>
        <w:rPr>
          <w:rFonts w:ascii="Consolas" w:hAnsi="Consolas" w:cs="Consolas"/>
        </w:rPr>
        <w:t xml:space="preserve"> </w:t>
      </w:r>
      <w:r w:rsidRPr="00710196">
        <w:t xml:space="preserve">использовано имя </w:t>
      </w:r>
      <w:r>
        <w:rPr>
          <w:rFonts w:ascii="Consolas" w:hAnsi="Consolas" w:cs="Consolas"/>
        </w:rPr>
        <w:t>«</w:t>
      </w:r>
      <w:r w:rsidRPr="00710196">
        <w:rPr>
          <w:rFonts w:ascii="Consolas" w:hAnsi="Consolas" w:cs="Consolas"/>
          <w:lang w:val="en-US"/>
        </w:rPr>
        <w:t>default</w:t>
      </w:r>
      <w:r w:rsidRPr="00710196">
        <w:t xml:space="preserve">»). </w:t>
      </w:r>
      <w:r w:rsidR="00E27C2E">
        <w:t xml:space="preserve"> По данным из элемента </w:t>
      </w:r>
      <w:proofErr w:type="spellStart"/>
      <w:r w:rsidR="00E27C2E" w:rsidRPr="00710196">
        <w:t>response</w:t>
      </w:r>
      <w:proofErr w:type="spellEnd"/>
      <w:r w:rsidR="00E27C2E">
        <w:t xml:space="preserve"> и будет составлен ответ.</w:t>
      </w:r>
      <w:r w:rsidR="00E27C2E" w:rsidRPr="00E27C2E">
        <w:rPr>
          <w:rFonts w:ascii="Consolas" w:hAnsi="Consolas" w:cs="Consolas"/>
        </w:rPr>
        <w:t xml:space="preserve"> </w:t>
      </w:r>
    </w:p>
    <w:p w:rsidR="00E27C2E" w:rsidRDefault="00E27C2E" w:rsidP="00E27C2E">
      <w:pPr>
        <w:ind w:firstLine="567"/>
      </w:pPr>
      <w:r>
        <w:t xml:space="preserve">Для создания </w:t>
      </w:r>
      <w:proofErr w:type="spellStart"/>
      <w:r>
        <w:rPr>
          <w:lang w:val="en-US"/>
        </w:rPr>
        <w:t>xsl</w:t>
      </w:r>
      <w:proofErr w:type="spellEnd"/>
      <w:r>
        <w:t xml:space="preserve"> в автоматическом режиме используется  преобразование </w:t>
      </w:r>
      <w:r w:rsidRPr="00E27C2E">
        <w:t>responceXSDtoXSL.xsl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E27C2E">
        <w:t>responceXSDtoXSL.xsl</w:t>
      </w:r>
      <w:r>
        <w:t xml:space="preserve">). Преобразование получает на вход </w:t>
      </w:r>
      <w:proofErr w:type="spellStart"/>
      <w:r>
        <w:rPr>
          <w:lang w:val="en-US"/>
        </w:rPr>
        <w:t>xsd</w:t>
      </w:r>
      <w:proofErr w:type="spellEnd"/>
      <w:r w:rsidRPr="00E27C2E">
        <w:t xml:space="preserve"> </w:t>
      </w:r>
      <w:r>
        <w:t xml:space="preserve">ответов, а на выходе получается </w:t>
      </w:r>
      <w:proofErr w:type="spellStart"/>
      <w:r>
        <w:rPr>
          <w:lang w:val="en-US"/>
        </w:rPr>
        <w:t>xsl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E27C2E" w:rsidRDefault="00E27C2E" w:rsidP="00E27C2E">
      <w:pPr>
        <w:ind w:firstLine="567"/>
      </w:pPr>
      <w:r>
        <w:t>Для преобразования в некоторых случаях придётся задать несколько параметров:</w:t>
      </w:r>
    </w:p>
    <w:p w:rsidR="00E27C2E" w:rsidRPr="00E27C2E" w:rsidRDefault="00E27C2E" w:rsidP="00E27C2E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entryPointName</w:t>
      </w:r>
      <w:proofErr w:type="spell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parrentXSDPath</w:t>
      </w:r>
      <w:proofErr w:type="spellEnd"/>
      <w:r>
        <w:t xml:space="preserve"> – путь </w:t>
      </w:r>
      <w:proofErr w:type="gramStart"/>
      <w:r>
        <w:t>к</w:t>
      </w:r>
      <w:proofErr w:type="gramEnd"/>
      <w:r>
        <w:t xml:space="preserve"> общей </w:t>
      </w:r>
      <w:proofErr w:type="spellStart"/>
      <w:r>
        <w:t>xsd</w:t>
      </w:r>
      <w:proofErr w:type="spellEnd"/>
      <w:r>
        <w:t>-схеме сообщения.  По умолчанию «../../</w:t>
      </w:r>
      <w:proofErr w:type="spellStart"/>
      <w:r>
        <w:t>xsd</w:t>
      </w:r>
      <w:proofErr w:type="spellEnd"/>
      <w:r>
        <w:t xml:space="preserve">/CRM/CRM.xsd». Относительный путь (от файла </w:t>
      </w:r>
      <w:r w:rsidRPr="00E27C2E">
        <w:t>responceXSDtoXSL</w:t>
      </w:r>
      <w:r>
        <w:t>.xsl) к объявлению общей схемы для всех сообщений системы. Для реализованных систем это: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 (значение по умолчанию)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E27C2E" w:rsidRDefault="00E27C2E" w:rsidP="00E27C2E">
      <w:pPr>
        <w:pStyle w:val="a3"/>
      </w:pPr>
      <w:r>
        <w:lastRenderedPageBreak/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>
        <w:t>parrentNS</w:t>
      </w:r>
      <w:proofErr w:type="spellEnd"/>
    </w:p>
    <w:p w:rsidR="00E27C2E" w:rsidRPr="00E27C2E" w:rsidRDefault="00E27C2E" w:rsidP="00E27C2E">
      <w:pPr>
        <w:pStyle w:val="a3"/>
      </w:pPr>
      <w:r>
        <w:t xml:space="preserve">–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контейнера запрос/ответ сообщения.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r>
        <w:t>parrentNS</w:t>
      </w:r>
      <w:proofErr w:type="spellEnd"/>
      <w:r>
        <w:t xml:space="preserve"> – имя элемента-контейнера, в </w:t>
      </w:r>
      <w:proofErr w:type="gramStart"/>
      <w:r>
        <w:t>которую</w:t>
      </w:r>
      <w:proofErr w:type="gramEnd"/>
      <w:r>
        <w:t xml:space="preserve"> будет обернута операция. Значение по умолчанию некорректно и требует замены. </w:t>
      </w:r>
      <w:proofErr w:type="gramStart"/>
      <w:r>
        <w:t>Например</w:t>
      </w:r>
      <w:proofErr w:type="gramEnd"/>
      <w:r>
        <w:t xml:space="preserve"> для запроса сервиса «CRM/</w:t>
      </w:r>
      <w:proofErr w:type="spellStart"/>
      <w:r>
        <w:t>CreateTask</w:t>
      </w:r>
      <w:proofErr w:type="spellEnd"/>
      <w:r>
        <w:t>» это значение равно «</w:t>
      </w:r>
      <w:proofErr w:type="spellStart"/>
      <w:r>
        <w:t>createTaskRq</w:t>
      </w:r>
      <w:proofErr w:type="spellEnd"/>
      <w:r>
        <w:t xml:space="preserve">». Получается из файла схемы всех сообщений для системы: 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E27C2E" w:rsidRPr="00E27C2E" w:rsidRDefault="00E27C2E" w:rsidP="00E27C2E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E27C2E" w:rsidRPr="006F39FE" w:rsidRDefault="00E27C2E" w:rsidP="00E27C2E">
      <w:pPr>
        <w:pStyle w:val="a3"/>
        <w:numPr>
          <w:ilvl w:val="0"/>
          <w:numId w:val="6"/>
        </w:numPr>
      </w:pPr>
      <w:proofErr w:type="spellStart"/>
      <w:r w:rsidRPr="00E27C2E">
        <w:t>dataFileName</w:t>
      </w:r>
      <w:proofErr w:type="spellEnd"/>
      <w:r>
        <w:t xml:space="preserve"> – имя файла с данными. По умолчанию получается из параметра </w:t>
      </w:r>
      <w:proofErr w:type="spellStart"/>
      <w:r w:rsidRPr="00E27C2E">
        <w:rPr>
          <w:i/>
        </w:rPr>
        <w:t>entryPointName</w:t>
      </w:r>
      <w:proofErr w:type="spellEnd"/>
      <w:r>
        <w:rPr>
          <w:i/>
        </w:rPr>
        <w:t xml:space="preserve"> </w:t>
      </w:r>
      <w:r w:rsidRPr="00E27C2E">
        <w:t xml:space="preserve">заменой подстрок </w:t>
      </w:r>
      <w:r>
        <w:t>«</w:t>
      </w:r>
      <w:proofErr w:type="spellStart"/>
      <w:r w:rsidRPr="00E27C2E">
        <w:t>Response</w:t>
      </w:r>
      <w:proofErr w:type="spellEnd"/>
      <w:r>
        <w:t>»</w:t>
      </w:r>
      <w:r w:rsidRPr="00E27C2E">
        <w:t xml:space="preserve"> и </w:t>
      </w:r>
      <w:r>
        <w:t>«</w:t>
      </w:r>
      <w:proofErr w:type="spellStart"/>
      <w:r w:rsidRPr="00E27C2E">
        <w:t>Rs</w:t>
      </w:r>
      <w:proofErr w:type="spellEnd"/>
      <w:r>
        <w:t>» и добавление постфикса «</w:t>
      </w:r>
      <w:r>
        <w:rPr>
          <w:lang w:val="en-US"/>
        </w:rPr>
        <w:t>Data</w:t>
      </w:r>
      <w:r w:rsidRPr="00E27C2E">
        <w:t>.</w:t>
      </w:r>
      <w:r>
        <w:rPr>
          <w:lang w:val="en-US"/>
        </w:rPr>
        <w:t>xml</w:t>
      </w:r>
      <w:r>
        <w:t>»</w:t>
      </w:r>
      <w:r>
        <w:rPr>
          <w:i/>
        </w:rPr>
        <w:t xml:space="preserve"> 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</w:t>
      </w:r>
      <w:r w:rsidRPr="00A27AA1">
        <w:t>CRM</w:t>
      </w:r>
      <w:r>
        <w:t>» (значение по умолчанию)</w:t>
      </w:r>
    </w:p>
    <w:p w:rsidR="00E27C2E" w:rsidRDefault="00E27C2E" w:rsidP="00E27C2E">
      <w:pPr>
        <w:pStyle w:val="a3"/>
        <w:numPr>
          <w:ilvl w:val="1"/>
          <w:numId w:val="6"/>
        </w:numPr>
      </w:pPr>
      <w:r>
        <w:t>«</w:t>
      </w:r>
      <w:r w:rsidRPr="00A27AA1">
        <w:t>AMRLIRT</w:t>
      </w:r>
      <w:r>
        <w:t>»</w:t>
      </w:r>
    </w:p>
    <w:p w:rsidR="00E27C2E" w:rsidRPr="00A9376B" w:rsidRDefault="00E27C2E" w:rsidP="00E27C2E">
      <w:pPr>
        <w:pStyle w:val="a3"/>
        <w:numPr>
          <w:ilvl w:val="1"/>
          <w:numId w:val="6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  <w:r w:rsidRPr="00E27C2E">
        <w:t xml:space="preserve"> </w:t>
      </w:r>
    </w:p>
    <w:p w:rsidR="00E27C2E" w:rsidRPr="00E27C2E" w:rsidRDefault="00E27C2E" w:rsidP="00E27C2E">
      <w:pPr>
        <w:pStyle w:val="a3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E27C2E">
        <w:rPr>
          <w:lang w:val="en-US"/>
        </w:rPr>
        <w:t>rootElementName</w:t>
      </w:r>
      <w:proofErr w:type="spellEnd"/>
      <w:proofErr w:type="gramEnd"/>
      <w:r w:rsidRPr="00710CB6"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Pr="00710CB6">
        <w:t>Например</w:t>
      </w:r>
      <w:proofErr w:type="gramEnd"/>
      <w:r w:rsidRPr="00710CB6">
        <w:t xml:space="preserve"> для запроса сервиса «</w:t>
      </w:r>
      <w:r w:rsidRPr="00E27C2E">
        <w:rPr>
          <w:lang w:val="en-US"/>
        </w:rPr>
        <w:t>CRM</w:t>
      </w:r>
      <w:r w:rsidRPr="00710CB6">
        <w:t>/</w:t>
      </w:r>
      <w:proofErr w:type="spellStart"/>
      <w:r w:rsidRPr="00E27C2E">
        <w:rPr>
          <w:lang w:val="en-US"/>
        </w:rPr>
        <w:t>CreateTask</w:t>
      </w:r>
      <w:proofErr w:type="spellEnd"/>
      <w:r w:rsidRPr="00710CB6">
        <w:t>» это значение равно «</w:t>
      </w:r>
      <w:proofErr w:type="spellStart"/>
      <w:r w:rsidRPr="00E27C2E">
        <w:rPr>
          <w:lang w:val="en-US"/>
        </w:rPr>
        <w:t>createTaskRq</w:t>
      </w:r>
      <w:proofErr w:type="spellEnd"/>
      <w:r w:rsidRPr="00710CB6">
        <w:t xml:space="preserve">». </w:t>
      </w:r>
      <w:r w:rsidRPr="00E27C2E">
        <w:rPr>
          <w:lang w:val="en-US"/>
        </w:rPr>
        <w:t xml:space="preserve">Получается из файла схемы всех сообщений для системы: </w:t>
      </w:r>
    </w:p>
    <w:p w:rsidR="00E27C2E" w:rsidRPr="00710CB6" w:rsidRDefault="00E27C2E" w:rsidP="00E27C2E">
      <w:pPr>
        <w:pStyle w:val="a3"/>
        <w:numPr>
          <w:ilvl w:val="1"/>
          <w:numId w:val="6"/>
        </w:numPr>
        <w:rPr>
          <w:lang w:val="en-US"/>
        </w:rPr>
      </w:pPr>
      <w:r w:rsidRPr="00710CB6">
        <w:rPr>
          <w:lang w:val="en-US"/>
        </w:rPr>
        <w:t xml:space="preserve">«../../xsd/CRM/CRM.xsd» </w:t>
      </w:r>
      <w:r>
        <w:t>для</w:t>
      </w:r>
      <w:r w:rsidRPr="00710CB6">
        <w:rPr>
          <w:lang w:val="en-US"/>
        </w:rPr>
        <w:t xml:space="preserve"> CRM</w:t>
      </w:r>
    </w:p>
    <w:p w:rsidR="00E27C2E" w:rsidRPr="00710CB6" w:rsidRDefault="00E27C2E" w:rsidP="00E27C2E">
      <w:pPr>
        <w:pStyle w:val="a3"/>
        <w:numPr>
          <w:ilvl w:val="1"/>
          <w:numId w:val="6"/>
        </w:numPr>
        <w:rPr>
          <w:lang w:val="en-US"/>
        </w:rPr>
      </w:pPr>
      <w:r w:rsidRPr="00710CB6">
        <w:rPr>
          <w:lang w:val="en-US"/>
        </w:rPr>
        <w:t xml:space="preserve">«../../xsd/AMRLiRT/AMRLIRT.xsd» </w:t>
      </w:r>
      <w:r>
        <w:t>для</w:t>
      </w:r>
      <w:r w:rsidRPr="00710CB6">
        <w:rPr>
          <w:lang w:val="en-US"/>
        </w:rPr>
        <w:t xml:space="preserve"> AMRLIRT</w:t>
      </w:r>
    </w:p>
    <w:p w:rsidR="00E27C2E" w:rsidRPr="00710CB6" w:rsidRDefault="00E27C2E" w:rsidP="00E27C2E">
      <w:pPr>
        <w:pStyle w:val="a3"/>
        <w:numPr>
          <w:ilvl w:val="1"/>
          <w:numId w:val="6"/>
        </w:numPr>
        <w:rPr>
          <w:lang w:val="en-US"/>
        </w:rPr>
      </w:pPr>
      <w:r w:rsidRPr="00710CB6">
        <w:rPr>
          <w:lang w:val="en-US"/>
        </w:rPr>
        <w:t xml:space="preserve">«../../xsd/FinRep/ASFO.xsd» </w:t>
      </w:r>
      <w:r>
        <w:t>для</w:t>
      </w:r>
      <w:r w:rsidRPr="00710CB6">
        <w:rPr>
          <w:lang w:val="en-US"/>
        </w:rPr>
        <w:t xml:space="preserve"> FinRep</w:t>
      </w:r>
    </w:p>
    <w:p w:rsidR="00E27C2E" w:rsidRDefault="00E27C2E" w:rsidP="00E27C2E">
      <w:pPr>
        <w:pStyle w:val="a3"/>
        <w:numPr>
          <w:ilvl w:val="0"/>
          <w:numId w:val="6"/>
        </w:numPr>
      </w:pPr>
      <w:proofErr w:type="spellStart"/>
      <w:proofErr w:type="gramStart"/>
      <w:r w:rsidRPr="00E27C2E">
        <w:rPr>
          <w:lang w:val="en-US"/>
        </w:rPr>
        <w:t>tagNameToTakeLinkedTag</w:t>
      </w:r>
      <w:proofErr w:type="spellEnd"/>
      <w:proofErr w:type="gramEnd"/>
      <w:r w:rsidR="00D84314">
        <w:t xml:space="preserve"> – имя элемента, который будет использоваться для определения, какой ответ будет взят из </w:t>
      </w:r>
      <w:r w:rsidR="00D84314">
        <w:rPr>
          <w:lang w:val="en-US"/>
        </w:rPr>
        <w:t>data</w:t>
      </w:r>
      <w:r w:rsidR="00D84314" w:rsidRPr="00D84314">
        <w:t xml:space="preserve"> </w:t>
      </w:r>
      <w:r w:rsidR="00D84314">
        <w:rPr>
          <w:lang w:val="en-US"/>
        </w:rPr>
        <w:t>xml</w:t>
      </w:r>
      <w:r w:rsidR="00D84314" w:rsidRPr="00D84314">
        <w:t>. П</w:t>
      </w:r>
      <w:r w:rsidR="00D84314">
        <w:t xml:space="preserve">о умолчанию не </w:t>
      </w:r>
      <w:proofErr w:type="gramStart"/>
      <w:r w:rsidR="00D84314">
        <w:t>задан</w:t>
      </w:r>
      <w:proofErr w:type="gramEnd"/>
      <w:r w:rsidR="00D84314">
        <w:t xml:space="preserve"> – «</w:t>
      </w:r>
      <w:r w:rsidR="00D84314">
        <w:rPr>
          <w:lang w:val="en-US"/>
        </w:rPr>
        <w:t>*</w:t>
      </w:r>
      <w:r w:rsidR="00D84314">
        <w:t>»</w:t>
      </w:r>
    </w:p>
    <w:p w:rsidR="00710196" w:rsidRDefault="00E27C2E" w:rsidP="00E27C2E">
      <w:pPr>
        <w:pStyle w:val="a3"/>
        <w:numPr>
          <w:ilvl w:val="0"/>
          <w:numId w:val="6"/>
        </w:numPr>
      </w:pPr>
      <w:proofErr w:type="spellStart"/>
      <w:r>
        <w:t>tagQuerryToTakeLinkedTag</w:t>
      </w:r>
      <w:proofErr w:type="spellEnd"/>
      <w:r w:rsidR="00D84314">
        <w:t xml:space="preserve"> – </w:t>
      </w:r>
      <w:proofErr w:type="spellStart"/>
      <w:r w:rsidR="00D84314">
        <w:rPr>
          <w:lang w:val="en-US"/>
        </w:rPr>
        <w:t>xpath</w:t>
      </w:r>
      <w:proofErr w:type="spellEnd"/>
      <w:r w:rsidR="00D84314">
        <w:t xml:space="preserve"> запроса, по которому будет определен, какой ответ будет взят из </w:t>
      </w:r>
      <w:r w:rsidR="00D84314">
        <w:rPr>
          <w:lang w:val="en-US"/>
        </w:rPr>
        <w:t>data</w:t>
      </w:r>
      <w:r w:rsidR="00D84314" w:rsidRPr="00D84314">
        <w:t xml:space="preserve"> </w:t>
      </w:r>
      <w:r w:rsidR="00D84314">
        <w:rPr>
          <w:lang w:val="en-US"/>
        </w:rPr>
        <w:t>xml</w:t>
      </w:r>
      <w:r w:rsidR="00D84314" w:rsidRPr="00D84314">
        <w:t>. П</w:t>
      </w:r>
      <w:r w:rsidR="00D84314">
        <w:t xml:space="preserve">о умолчанию преобразует параметр </w:t>
      </w:r>
      <w:proofErr w:type="spellStart"/>
      <w:r w:rsidR="00D84314" w:rsidRPr="00E27C2E">
        <w:rPr>
          <w:lang w:val="en-US"/>
        </w:rPr>
        <w:t>tagNameToTakeLinkedTag</w:t>
      </w:r>
      <w:proofErr w:type="spellEnd"/>
      <w:r w:rsidR="00D84314">
        <w:t xml:space="preserve"> в правильный запрос нахождения первого элемента по </w:t>
      </w:r>
      <w:r w:rsidR="00D84314">
        <w:rPr>
          <w:lang w:val="en-US"/>
        </w:rPr>
        <w:t>local</w:t>
      </w:r>
      <w:r w:rsidR="00D84314" w:rsidRPr="00D84314">
        <w:t>-</w:t>
      </w:r>
      <w:r w:rsidR="00D84314">
        <w:rPr>
          <w:lang w:val="en-US"/>
        </w:rPr>
        <w:t>name</w:t>
      </w:r>
      <w:r w:rsidR="00D84314" w:rsidRPr="00D84314">
        <w:t xml:space="preserve">. </w:t>
      </w:r>
      <w:r w:rsidR="00D84314">
        <w:t>Менять следует для создания более сложных условий.</w:t>
      </w:r>
    </w:p>
    <w:p w:rsidR="00D84314" w:rsidRDefault="00D84314" w:rsidP="00D84314">
      <w:r>
        <w:t>Результатом преобразования следует заменить файл  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rPr>
          <w:lang w:val="en-US"/>
        </w:rPr>
        <w:t>xsl</w:t>
      </w:r>
      <w:proofErr w:type="spellEnd"/>
      <w:r>
        <w:t>\</w:t>
      </w:r>
      <w:r w:rsidRPr="001512CF">
        <w:t>{</w:t>
      </w:r>
      <w:r>
        <w:t>имя системы</w:t>
      </w:r>
      <w:r w:rsidRPr="001512CF">
        <w:t>}</w:t>
      </w:r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 w:rsidRPr="000D06D1">
        <w:t>.</w:t>
      </w:r>
      <w:proofErr w:type="spellStart"/>
      <w:r>
        <w:rPr>
          <w:lang w:val="en-US"/>
        </w:rPr>
        <w:t>xsl</w:t>
      </w:r>
      <w:proofErr w:type="spellEnd"/>
      <w:r>
        <w:t xml:space="preserve">». </w:t>
      </w:r>
    </w:p>
    <w:p w:rsidR="002429F5" w:rsidRPr="009F0000" w:rsidRDefault="002429F5" w:rsidP="002429F5">
      <w:pPr>
        <w:pStyle w:val="2"/>
      </w:pPr>
      <w:r>
        <w:lastRenderedPageBreak/>
        <w:t>Ручное создание драйвера</w:t>
      </w:r>
    </w:p>
    <w:p w:rsidR="002429F5" w:rsidRDefault="002F27C4" w:rsidP="002429F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EA601" wp14:editId="72D34941">
                <wp:simplePos x="0" y="0"/>
                <wp:positionH relativeFrom="column">
                  <wp:posOffset>586105</wp:posOffset>
                </wp:positionH>
                <wp:positionV relativeFrom="paragraph">
                  <wp:posOffset>2160905</wp:posOffset>
                </wp:positionV>
                <wp:extent cx="380365" cy="381000"/>
                <wp:effectExtent l="0" t="0" r="1968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9F5" w:rsidRDefault="002429F5" w:rsidP="002429F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2" o:spid="_x0000_s1079" style="position:absolute;margin-left:46.15pt;margin-top:170.15pt;width:29.9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SZfgIAACgFAAAOAAAAZHJzL2Uyb0RvYy54bWysVEtu2zAQ3RfoHQjuG0lO4qa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" fillcolor="white [3201]" strokecolor="#c0504d [3205]" strokeweight="2pt">
                <v:textbox>
                  <w:txbxContent>
                    <w:p w:rsidR="002429F5" w:rsidRDefault="002429F5" w:rsidP="002429F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267AB4" wp14:editId="4E3E1E56">
                <wp:simplePos x="0" y="0"/>
                <wp:positionH relativeFrom="column">
                  <wp:posOffset>1510030</wp:posOffset>
                </wp:positionH>
                <wp:positionV relativeFrom="paragraph">
                  <wp:posOffset>4305935</wp:posOffset>
                </wp:positionV>
                <wp:extent cx="380365" cy="381000"/>
                <wp:effectExtent l="0" t="0" r="19685" b="1905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9F5" w:rsidRDefault="002429F5" w:rsidP="002429F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3" o:spid="_x0000_s1080" style="position:absolute;margin-left:118.9pt;margin-top:339.05pt;width:29.9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" fillcolor="white [3201]" strokecolor="#c0504d [3205]" strokeweight="2pt">
                <v:textbox>
                  <w:txbxContent>
                    <w:p w:rsidR="002429F5" w:rsidRDefault="002429F5" w:rsidP="002429F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429F5">
        <w:rPr>
          <w:noProof/>
          <w:lang w:eastAsia="ru-RU"/>
        </w:rPr>
        <mc:AlternateContent>
          <mc:Choice Requires="wpc">
            <w:drawing>
              <wp:inline distT="0" distB="0" distL="0" distR="0" wp14:anchorId="4F2F9310" wp14:editId="6F29BA81">
                <wp:extent cx="5953124" cy="4972050"/>
                <wp:effectExtent l="0" t="0" r="0" b="0"/>
                <wp:docPr id="87" name="Полотно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" name="Блок-схема: процесс 65"/>
                        <wps:cNvSpPr/>
                        <wps:spPr>
                          <a:xfrm>
                            <a:off x="342900" y="3238511"/>
                            <a:ext cx="105727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 XSD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Блок-схема: процесс 66"/>
                        <wps:cNvSpPr/>
                        <wps:spPr>
                          <a:xfrm>
                            <a:off x="1895520" y="3238500"/>
                            <a:ext cx="1076325" cy="895350"/>
                          </a:xfrm>
                          <a:prstGeom prst="flowChartProcess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Блок-схема: процесс 67"/>
                        <wps:cNvSpPr/>
                        <wps:spPr>
                          <a:xfrm>
                            <a:off x="1895475" y="192307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31199B" w:rsidRDefault="002429F5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XSLT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Блок-схема: процесс 70"/>
                        <wps:cNvSpPr/>
                        <wps:spPr>
                          <a:xfrm>
                            <a:off x="295671" y="636225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XSD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Блок-схема: процесс 71"/>
                        <wps:cNvSpPr/>
                        <wps:spPr>
                          <a:xfrm>
                            <a:off x="1895465" y="624750"/>
                            <a:ext cx="1076325" cy="895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Pr="00EA59A5" w:rsidRDefault="002429F5" w:rsidP="002429F5">
                              <w:pPr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Data 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 стрелкой 72"/>
                        <wps:cNvCnPr>
                          <a:stCxn id="65" idx="3"/>
                          <a:endCxn id="66" idx="1"/>
                        </wps:cNvCnPr>
                        <wps:spPr>
                          <a:xfrm flipV="1">
                            <a:off x="1400175" y="3686175"/>
                            <a:ext cx="495345" cy="11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 стрелкой 74"/>
                        <wps:cNvCnPr>
                          <a:stCxn id="70" idx="3"/>
                          <a:endCxn id="71" idx="1"/>
                        </wps:cNvCnPr>
                        <wps:spPr>
                          <a:xfrm flipV="1">
                            <a:off x="1371996" y="1072425"/>
                            <a:ext cx="523469" cy="11475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 стрелкой 76"/>
                        <wps:cNvCnPr/>
                        <wps:spPr>
                          <a:xfrm>
                            <a:off x="2433638" y="2818425"/>
                            <a:ext cx="0" cy="4178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>
                          <a:endCxn id="67" idx="0"/>
                        </wps:cNvCnPr>
                        <wps:spPr>
                          <a:xfrm>
                            <a:off x="2433369" y="1531575"/>
                            <a:ext cx="269" cy="391500"/>
                          </a:xfrm>
                          <a:prstGeom prst="straightConnector1">
                            <a:avLst/>
                          </a:prstGeom>
                          <a:ln w="25400">
                            <a:headEnd type="none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Овал 78"/>
                        <wps:cNvSpPr/>
                        <wps:spPr>
                          <a:xfrm>
                            <a:off x="295275" y="30946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Default="002429F5" w:rsidP="002429F5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Скругленная соединительная линия 80"/>
                        <wps:cNvCnPr>
                          <a:endCxn id="71" idx="3"/>
                        </wps:cNvCnPr>
                        <wps:spPr>
                          <a:xfrm rot="5400000" flipH="1" flipV="1">
                            <a:off x="1636051" y="2407587"/>
                            <a:ext cx="2670901" cy="578"/>
                          </a:xfrm>
                          <a:prstGeom prst="curvedConnector4">
                            <a:avLst>
                              <a:gd name="adj1" fmla="val 4867"/>
                              <a:gd name="adj2" fmla="val 14182179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Скругленная соединительная линия 81"/>
                        <wps:cNvCnPr/>
                        <wps:spPr>
                          <a:xfrm rot="16200000" flipH="1">
                            <a:off x="1657350" y="3385162"/>
                            <a:ext cx="12700" cy="1552575"/>
                          </a:xfrm>
                          <a:prstGeom prst="curvedConnector3">
                            <a:avLst>
                              <a:gd name="adj1" fmla="val 307346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Скругленная соединительная линия 83"/>
                        <wps:cNvCnPr>
                          <a:stCxn id="65" idx="0"/>
                        </wps:cNvCnPr>
                        <wps:spPr>
                          <a:xfrm rot="16200000" flipV="1">
                            <a:off x="55108" y="2422080"/>
                            <a:ext cx="1632637" cy="225"/>
                          </a:xfrm>
                          <a:prstGeom prst="curvedConnector3">
                            <a:avLst>
                              <a:gd name="adj1" fmla="val 51745"/>
                            </a:avLst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кругленная соединительная линия 84"/>
                        <wps:cNvCnPr>
                          <a:endCxn id="67" idx="1"/>
                        </wps:cNvCnPr>
                        <wps:spPr>
                          <a:xfrm rot="5400000" flipH="1" flipV="1">
                            <a:off x="940594" y="2311219"/>
                            <a:ext cx="895350" cy="1014412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Овал 85"/>
                        <wps:cNvSpPr/>
                        <wps:spPr>
                          <a:xfrm>
                            <a:off x="3551850" y="2304028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Default="002429F5" w:rsidP="002429F5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Овал 86"/>
                        <wps:cNvSpPr/>
                        <wps:spPr>
                          <a:xfrm>
                            <a:off x="1019720" y="2437425"/>
                            <a:ext cx="38036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9F5" w:rsidRDefault="002429F5" w:rsidP="002429F5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7" o:spid="_x0000_s1081" editas="canvas" style="width:468.75pt;height:391.5pt;mso-position-horizontal-relative:char;mso-position-vertical-relative:line" coordsize="59524,4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">
                <v:shape id="_x0000_s1082" type="#_x0000_t75" style="position:absolute;width:59524;height:49720;visibility:visible;mso-wrap-style:square">
                  <v:fill o:detectmouseclick="t"/>
                  <v:path o:connecttype="none"/>
                </v:shape>
                <v:shape id="Блок-схема: процесс 65" o:spid="_x0000_s1083" type="#_x0000_t109" style="position:absolute;left:3429;top:32385;width:1057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CzsQA&#10;AADbAAAADwAAAGRycy9kb3ducmV2LnhtbESPQWvCQBSE7wX/w/KE3urGlqpEN0EKlRx6UVu9PrLP&#10;JLj7Ns1uTfLvu4WCx2FmvmE2+WCNuFHnG8cK5rMEBHHpdMOVgs/j+9MKhA/IGo1jUjCShzybPGww&#10;1a7nPd0OoRIRwj5FBXUIbSqlL2uy6GeuJY7exXUWQ5RdJXWHfYRbI5+TZCEtNhwXamzprabyevix&#10;CooPszO8c9+9/dKn4xiW5/3LUqnH6bBdgwg0hHv4v11oBYtX+Ps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gs7EAAAA2wAAAA8AAAAAAAAAAAAAAAAAmAIAAGRycy9k&#10;b3ducmV2LnhtbFBLBQYAAAAABAAEAPUAAACJAwAAAAA=&#10;" fillcolor="white [3201]" strokecolor="black [3200]" strokeweight=".5pt">
                  <v:textbox>
                    <w:txbxContent>
                      <w:p w:rsidR="002429F5" w:rsidRPr="00EA59A5" w:rsidRDefault="002429F5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 XSD</w:t>
                        </w:r>
                      </w:p>
                    </w:txbxContent>
                  </v:textbox>
                </v:shape>
                <v:shape id="Блок-схема: процесс 66" o:spid="_x0000_s1084" type="#_x0000_t109" style="position:absolute;left:18955;top:32385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cucIA&#10;AADbAAAADwAAAGRycy9kb3ducmV2LnhtbESPT4vCMBTE78J+h/AWvGmqQl26RhFB8eDFf7vXR/Ns&#10;i8lLbaKt336zIHgcZuY3zGzRWSMe1PjKsYLRMAFBnDtdcaHgdFwPvkD4gKzROCYFT/KwmH/0Zphp&#10;1/KeHodQiAhhn6GCMoQ6k9LnJVn0Q1cTR+/iGoshyqaQusE2wq2R4yRJpcWK40KJNa1Kyq+Hu1Ww&#10;3ZmN4Y27tfasf47PMP3dT6ZK9T+75TeIQF14h1/trVaQpvD/Jf4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By5wgAAANsAAAAPAAAAAAAAAAAAAAAAAJgCAABkcnMvZG93&#10;bnJldi54bWxQSwUGAAAAAAQABAD1AAAAhwMAAAAA&#10;" fillcolor="white [3201]" strokecolor="black [3200]" strokeweight=".5pt">
                  <v:textbox>
                    <w:txbxContent>
                      <w:p w:rsidR="002429F5" w:rsidRPr="00EA59A5" w:rsidRDefault="002429F5" w:rsidP="002429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Request</w:t>
                        </w:r>
                      </w:p>
                    </w:txbxContent>
                  </v:textbox>
                </v:shape>
                <v:shape id="Блок-схема: процесс 67" o:spid="_x0000_s1085" type="#_x0000_t109" style="position:absolute;left:18954;top:19230;width:10764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mvWcYA&#10;AADbAAAADwAAAGRycy9kb3ducmV2LnhtbESPQWvCQBSE70L/w/IKvYjZ1BY1qauItSAIFaMHj4/s&#10;M0mbfRuyq0n/fVco9DjMzDfMfNmbWtyodZVlBc9RDII4t7riQsHp+DGagXAeWWNtmRT8kIPl4mEw&#10;x1Tbjg90y3whAoRdigpK75tUSpeXZNBFtiEO3sW2Bn2QbSF1i12Am1qO43giDVYcFkpsaF1S/p1d&#10;jQL5srkk792qPhevh2yYnOTX526v1NNjv3oD4an3/+G/9lYrmEzh/iX8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mvWcYAAADbAAAADwAAAAAAAAAAAAAAAACYAgAAZHJz&#10;L2Rvd25yZXYueG1sUEsFBgAAAAAEAAQA9QAAAIsDAAAAAA==&#10;" fillcolor="white [3201]" strokecolor="black [3200]" strokeweight="2pt">
                  <v:textbox>
                    <w:txbxContent>
                      <w:p w:rsidR="002429F5" w:rsidRPr="0031199B" w:rsidRDefault="002429F5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XSLT</w:t>
                        </w:r>
                      </w:p>
                    </w:txbxContent>
                  </v:textbox>
                </v:shape>
                <v:shape id="Блок-схема: процесс 70" o:spid="_x0000_s1086" type="#_x0000_t109" style="position:absolute;left:2956;top:6362;width:1076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h8MMA&#10;AADbAAAADwAAAGRycy9kb3ducmV2LnhtbERPy2rCQBTdF/yH4QpuRCe14iM6imgLgqAYXbi8ZK5J&#10;bOZOyExN+vedhdDl4byX69aU4km1KywreB9GIIhTqwvOFFwvX4MZCOeRNZaWScEvOVivOm9LjLVt&#10;+EzPxGcihLCLUUHufRVL6dKcDLqhrYgDd7e1QR9gnUldYxPCTSlHUTSRBgsODTlWtM0p/U5+jAL5&#10;8Xmf75pNecvG56Q/v8rH8XBSqtdtNwsQnlr/L36591rBNKwP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mh8MMAAADbAAAADwAAAAAAAAAAAAAAAACYAgAAZHJzL2Rv&#10;d25yZXYueG1sUEsFBgAAAAAEAAQA9QAAAIgDAAAAAA==&#10;" fillcolor="white [3201]" strokecolor="black [3200]" strokeweight="2pt">
                  <v:textbox>
                    <w:txbxContent>
                      <w:p w:rsidR="002429F5" w:rsidRPr="00EA59A5" w:rsidRDefault="002429F5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XSD</w:t>
                        </w:r>
                      </w:p>
                    </w:txbxContent>
                  </v:textbox>
                </v:shape>
                <v:shape id="Блок-схема: процесс 71" o:spid="_x0000_s1087" type="#_x0000_t109" style="position:absolute;left:18954;top:6247;width:10763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Ea8UA&#10;AADbAAAADwAAAGRycy9kb3ducmV2LnhtbESPQWvCQBSE74L/YXmCl6IbrdgaXUVqhYJgMXro8ZF9&#10;JrHZtyG7mvjvu0LB4zAz3zCLVWtKcaPaFZYVjIYRCOLU6oIzBafjdvAOwnlkjaVlUnAnB6tlt7PA&#10;WNuGD3RLfCYChF2MCnLvq1hKl+Zk0A1tRRy8s60N+iDrTOoamwA3pRxH0VQaLDgs5FjRR07pb3I1&#10;CuTr53m2adblTzY5JC+zk7zsd99K9Xvteg7CU+uf4f/2l1bwNoLH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QRrxQAAANsAAAAPAAAAAAAAAAAAAAAAAJgCAABkcnMv&#10;ZG93bnJldi54bWxQSwUGAAAAAAQABAD1AAAAigMAAAAA&#10;" fillcolor="white [3201]" strokecolor="black [3200]" strokeweight="2pt">
                  <v:textbox>
                    <w:txbxContent>
                      <w:p w:rsidR="002429F5" w:rsidRPr="00EA59A5" w:rsidRDefault="002429F5" w:rsidP="002429F5">
                        <w:pPr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Data xml</w:t>
                        </w:r>
                      </w:p>
                    </w:txbxContent>
                  </v:textbox>
                </v:shape>
                <v:shape id="Прямая со стрелкой 72" o:spid="_x0000_s1088" type="#_x0000_t32" style="position:absolute;left:14001;top:36861;width:495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gLf8UAAADbAAAADwAAAGRycy9kb3ducmV2LnhtbESPT2vCQBTE70K/w/IK3nSjhyqpq5SS&#10;gNRD/Xfw+Nh9JqHZtzG7mthP7xYKHoeZ+Q2zWPW2FjdqfeVYwWScgCDWzlRcKDge8tEchA/IBmvH&#10;pOBOHlbLl8ECU+M63tFtHwoRIexTVFCG0KRSel2SRT92DXH0zq61GKJsC2la7CLc1nKaJG/SYsVx&#10;ocSGPkvSP/urVZBtZ5vsNz9fu8npknebb62/Mq3U8LX/eAcRqA/P8H97bRTMpvD3Jf4A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gLf8UAAADbAAAADwAAAAAAAAAA&#10;AAAAAAChAgAAZHJzL2Rvd25yZXYueG1sUEsFBgAAAAAEAAQA+QAAAJMDAAAAAA==&#10;" strokecolor="black [3040]">
                  <v:stroke dashstyle="3 1" endarrow="open"/>
                </v:shape>
                <v:shape id="Прямая со стрелкой 74" o:spid="_x0000_s1089" type="#_x0000_t32" style="position:absolute;left:13719;top:10724;width:5235;height: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02kMYAAADbAAAADwAAAGRycy9kb3ducmV2LnhtbESPQWvCQBSE74X+h+UVeqsbS1GJrlIk&#10;gVIP1ujB42P3mYRm38bsalJ/vVso9DjMzDfMYjXYRlyp87VjBeNRAoJYO1NzqeCwz19mIHxANtg4&#10;JgU/5GG1fHxYYGpczzu6FqEUEcI+RQVVCG0qpdcVWfQj1xJH7+Q6iyHKrpSmwz7CbSNfk2QiLdYc&#10;FypsaV2R/i4uVkH2Nd1kt/x06cfHc95vtlp/Zlqp56fhfQ4i0BD+w3/tD6Ng+ga/X+IP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tNpDGAAAA2wAAAA8AAAAAAAAA&#10;AAAAAAAAoQIAAGRycy9kb3ducmV2LnhtbFBLBQYAAAAABAAEAPkAAACUAwAAAAA=&#10;" strokecolor="black [3040]">
                  <v:stroke dashstyle="3 1" endarrow="open"/>
                </v:shape>
                <v:shape id="Прямая со стрелкой 76" o:spid="_x0000_s1090" type="#_x0000_t32" style="position:absolute;left:24336;top:28184;width:0;height:4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JH1sMAAADbAAAADwAAAGRycy9kb3ducmV2LnhtbESPQWsCMRSE74L/ITyht5poZZWtUbSl&#10;YKEXV2mvr5vnZnHzsmxSXf99Uyh4HGbmG2a57l0jLtSF2rOGyViBIC69qbnScDy8PS5AhIhssPFM&#10;Gm4UYL0aDpaYG3/lPV2KWIkE4ZCjBhtjm0sZSksOw9i3xMk7+c5hTLKrpOnwmuCukVOlMumw5rRg&#10;saUXS+W5+HEa3g/b71fL5ebjMwvMt9nTRKkvrR9G/eYZRKQ+3sP/7Z3RMM/g70v6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SR9bDAAAA2wAAAA8AAAAAAAAAAAAA&#10;AAAAoQIAAGRycy9kb3ducmV2LnhtbFBLBQYAAAAABAAEAPkAAACRAwAAAAA=&#10;" strokecolor="black [3040]" strokeweight="2pt">
                  <v:stroke endarrow="open"/>
                </v:shape>
                <v:shape id="Прямая со стрелкой 77" o:spid="_x0000_s1091" type="#_x0000_t32" style="position:absolute;left:24333;top:15315;width:3;height:3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7iTcMAAADbAAAADwAAAGRycy9kb3ducmV2LnhtbESPT2sCMRTE74LfITyhN020RctqFLUI&#10;Frz4h/b6unluFjcvyybV9ds3BcHjMDO/YWaL1lXiSk0oPWsYDhQI4tybkgsNp+Om/w4iRGSDlWfS&#10;cKcAi3m3M8PM+Bvv6XqIhUgQDhlqsDHWmZQht+QwDHxNnLyzbxzGJJtCmgZvCe4qOVJqLB2WnBYs&#10;1rS2lF8Ov07D53H182E5X+6+xoH5/vY6VOpb65deu5yCiNTGZ/jR3hoNkwn8f0k/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e4k3DAAAA2wAAAA8AAAAAAAAAAAAA&#10;AAAAoQIAAGRycy9kb3ducmV2LnhtbFBLBQYAAAAABAAEAPkAAACRAwAAAAA=&#10;" strokecolor="black [3040]" strokeweight="2pt">
                  <v:stroke endarrow="open"/>
                </v:shape>
                <v:oval id="Овал 78" o:spid="_x0000_s1092" style="position:absolute;left:2952;top:30946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sH8AA&#10;AADbAAAADwAAAGRycy9kb3ducmV2LnhtbERPTYvCMBC9C/sfwix403Q9qHSNooLgRdBa2etsM9sW&#10;k0m3ibb+e3MQPD7e92LVWyPu1PrasYKvcQKCuHC65lJBft6N5iB8QNZoHJOCB3lYLT8GC0y16/hE&#10;9yyUIoawT1FBFUKTSumLiiz6sWuII/fnWoshwraUusUuhlsjJ0kylRZrjg0VNrStqLhmN6vg9Hsw&#10;m3JdNN3/JTd022bzn+NDqeFnv/4GEagPb/HLvdcKZnFs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NsH8AAAADbAAAADwAAAAAAAAAAAAAAAACYAgAAZHJzL2Rvd25y&#10;ZXYueG1sUEsFBgAAAAAEAAQA9QAAAIUDAAAAAA==&#10;" fillcolor="white [3201]" strokecolor="#c0504d [3205]" strokeweight="2pt">
                  <v:textbox>
                    <w:txbxContent>
                      <w:p w:rsidR="002429F5" w:rsidRDefault="002429F5" w:rsidP="002429F5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shape id="Скругленная соединительная линия 80" o:spid="_x0000_s1093" type="#_x0000_t39" style="position:absolute;left:16360;top:24076;width:26709;height:5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Dx3cAAAADbAAAADwAAAGRycy9kb3ducmV2LnhtbERPTWvCQBC9F/wPywi91Y21FImuIkKx&#10;eClVUbwN2TEJZmdjdjXbf985FHp8vO/5MrlGPagLtWcD41EGirjwtubSwGH/8TIFFSKyxcYzGfih&#10;AMvF4GmOufU9f9NjF0slIRxyNFDF2OZah6Iih2HkW2LhLr5zGAV2pbYd9hLuGv2aZe/aYc3SUGFL&#10;64qK6+7upDetT+dJ3PRf7cTbt6292WPaGvM8TKsZqEgp/ov/3J/WwFTWyxf5AXr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A8d3AAAAA2wAAAA8AAAAAAAAAAAAAAAAA&#10;oQIAAGRycy9kb3ducmV2LnhtbFBLBQYAAAAABAAEAPkAAACOAwAAAAA=&#10;" adj="1051,30633509" strokecolor="#bc4542 [3045]">
                  <v:stroke endarrow="open"/>
                </v:shape>
                <v:shape id="Скругленная соединительная линия 81" o:spid="_x0000_s1094" type="#_x0000_t38" style="position:absolute;left:16573;top:33852;width:127;height:1552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ORQMQAAADbAAAADwAAAGRycy9kb3ducmV2LnhtbESPQWvCQBSE7wX/w/IEb3VjDyrRVURs&#10;KdgWouL5kX1mo9m3IbvR1F/fLQgeh5n5hpkvO1uJKzW+dKxgNExAEOdOl1woOOzfX6cgfEDWWDkm&#10;Bb/kYbnovcwx1e7GGV13oRARwj5FBSaEOpXS54Ys+qGriaN3co3FEGVTSN3gLcJtJd+SZCwtlhwX&#10;DNa0NpRfdq1V8NXa+yb7OP8cL+Ns1fpTN9l+G6UG/W41AxGoC8/wo/2pFUxH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5FAxAAAANsAAAAPAAAAAAAAAAAA&#10;AAAAAKECAABkcnMvZG93bnJldi54bWxQSwUGAAAAAAQABAD5AAAAkgMAAAAA&#10;" adj="663868" strokecolor="#bc4542 [3045]">
                  <v:stroke endarrow="open"/>
                </v:shape>
                <v:shape id="Скругленная соединительная линия 83" o:spid="_x0000_s1095" type="#_x0000_t38" style="position:absolute;left:550;top:24221;width:16327;height: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BJXcQAAADbAAAADwAAAGRycy9kb3ducmV2LnhtbESPQWvCQBSE7wX/w/IEb3VjQmuIriJC&#10;pfSmreLxkX1mo9m3IbuN6b93C4Ueh5n5hlmuB9uInjpfO1YwmyYgiEuna64UfH2+PecgfEDW2Dgm&#10;BT/kYb0aPS2x0O7Oe+oPoRIRwr5ABSaEtpDSl4Ys+qlriaN3cZ3FEGVXSd3hPcJtI9MkeZUWa44L&#10;BlvaGipvh2+r4Pqx3eXped6b+pSlzYs/ymt2VGoyHjYLEIGG8B/+a79rBXkGv1/iD5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EldxAAAANsAAAAPAAAAAAAAAAAA&#10;AAAAAKECAABkcnMvZG93bnJldi54bWxQSwUGAAAAAAQABAD5AAAAkgMAAAAA&#10;" adj="11177" strokecolor="#bc4542 [3045]">
                  <v:stroke endarrow="open"/>
                </v:shape>
                <v:shape id="Скругленная соединительная линия 84" o:spid="_x0000_s1096" type="#_x0000_t37" style="position:absolute;left:9405;top:23112;width:8954;height:1014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0HcIAAADbAAAADwAAAGRycy9kb3ducmV2LnhtbESPQWvCQBSE74L/YXkFb82mtZQQsxER&#10;BT3W2vb6mn1mQ7Jv0+yq8d93CwWPw8x8wxTL0XbiQoNvHCt4SlIQxJXTDdcKju/bxwyED8gaO8ek&#10;4EYeluV0UmCu3ZXf6HIItYgQ9jkqMCH0uZS+MmTRJ64njt7JDRZDlEMt9YDXCLedfE7TV2mx4bhg&#10;sKe1oao9nK2Cnw3v9/hp57LftMbhxxd9r1ip2cO4WoAINIZ7+L+90wqyF/j7En+AL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J0HcIAAADbAAAADwAAAAAAAAAAAAAA&#10;AAChAgAAZHJzL2Rvd25yZXYueG1sUEsFBgAAAAAEAAQA+QAAAJADAAAAAA==&#10;" strokecolor="#bc4542 [3045]">
                  <v:stroke endarrow="open"/>
                </v:shape>
                <v:oval id="Овал 85" o:spid="_x0000_s1097" style="position:absolute;left:35518;top:23040;width:380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zpsMA&#10;AADbAAAADwAAAGRycy9kb3ducmV2LnhtbESPQWvCQBSE7wX/w/IEb3XTQiVEV7GC0EtB04jXZ/aZ&#10;BHffxuxq4r93C4Ueh5n5hlmsBmvEnTrfOFbwNk1AEJdON1wpKH62rykIH5A1Gsek4EEeVsvRywIz&#10;7Xre0z0PlYgQ9hkqqENoMyl9WZNFP3UtcfTOrrMYouwqqTvsI9wa+Z4kM2mx4bhQY0ubmspLfrMK&#10;9qdv81mty7a/HgpDt02eHncPpSbjYT0HEWgI/+G/9pdWkH7A7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ezpsMAAADbAAAADwAAAAAAAAAAAAAAAACYAgAAZHJzL2Rv&#10;d25yZXYueG1sUEsFBgAAAAAEAAQA9QAAAIgDAAAAAA==&#10;" fillcolor="white [3201]" strokecolor="#c0504d [3205]" strokeweight="2pt">
                  <v:textbox>
                    <w:txbxContent>
                      <w:p w:rsidR="002429F5" w:rsidRDefault="002429F5" w:rsidP="002429F5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oval>
                <v:oval id="Овал 86" o:spid="_x0000_s1098" style="position:absolute;left:10197;top:24374;width:380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t0cQA&#10;AADbAAAADwAAAGRycy9kb3ducmV2LnhtbESPzWrDMBCE74W8g9hAb43cHoJxooQ0EOilULsuvW6s&#10;jW0irRxL/snbV4VCj8PMfMNs97M1YqTet44VPK8SEMSV0y3XCsrP01MKwgdkjcYxKbiTh/1u8bDF&#10;TLuJcxqLUIsIYZ+hgiaELpPSVw1Z9CvXEUfv4nqLIcq+lrrHKcKtkS9JspYWW44LDXZ0bKi6FoNV&#10;kJ/fzWt9qLrp9lUaGo5F+v1xV+pxOR82IALN4T/8137TCtI1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1LdHEAAAA2wAAAA8AAAAAAAAAAAAAAAAAmAIAAGRycy9k&#10;b3ducmV2LnhtbFBLBQYAAAAABAAEAPUAAACJAwAAAAA=&#10;" fillcolor="white [3201]" strokecolor="#c0504d [3205]" strokeweight="2pt">
                  <v:textbox>
                    <w:txbxContent>
                      <w:p w:rsidR="002429F5" w:rsidRDefault="002429F5" w:rsidP="002429F5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2429F5" w:rsidRDefault="002429F5" w:rsidP="002429F5">
      <w:pPr>
        <w:pStyle w:val="3"/>
        <w:ind w:firstLine="708"/>
      </w:pPr>
      <w:r>
        <w:t>Исходные данные</w:t>
      </w:r>
    </w:p>
    <w:p w:rsidR="002429F5" w:rsidRDefault="002429F5" w:rsidP="002429F5">
      <w:pPr>
        <w:ind w:firstLine="567"/>
      </w:pPr>
      <w:r>
        <w:t xml:space="preserve">Для создания </w:t>
      </w:r>
      <w:r w:rsidR="002F27C4">
        <w:t>драйвера</w:t>
      </w:r>
      <w:r>
        <w:t xml:space="preserve"> необходимо иметь </w:t>
      </w:r>
      <w:r w:rsidRPr="00F57DCE">
        <w:rPr>
          <w:lang w:val="en-US"/>
        </w:rPr>
        <w:t>XSD</w:t>
      </w:r>
      <w:r>
        <w:t>-схем</w:t>
      </w:r>
      <w:r w:rsidR="002F27C4">
        <w:t>у</w:t>
      </w:r>
      <w:r>
        <w:t xml:space="preserve"> запросов.</w:t>
      </w:r>
    </w:p>
    <w:p w:rsidR="002429F5" w:rsidRDefault="002429F5" w:rsidP="002F27C4">
      <w:pPr>
        <w:pStyle w:val="3"/>
        <w:numPr>
          <w:ilvl w:val="0"/>
          <w:numId w:val="9"/>
        </w:numPr>
      </w:pPr>
      <w:r>
        <w:t>Примеры запрос-ответ сообщений</w:t>
      </w:r>
    </w:p>
    <w:p w:rsidR="002429F5" w:rsidRPr="00937971" w:rsidRDefault="002429F5" w:rsidP="002429F5">
      <w:pPr>
        <w:ind w:firstLine="567"/>
      </w:pPr>
      <w:r>
        <w:t xml:space="preserve">При создании </w:t>
      </w:r>
      <w:r w:rsidR="002F27C4">
        <w:t>драйвера</w:t>
      </w:r>
      <w:r>
        <w:t xml:space="preserve"> необходимо получить примеры </w:t>
      </w:r>
      <w:proofErr w:type="gramStart"/>
      <w:r>
        <w:t>запрос-</w:t>
      </w:r>
      <w:r w:rsidR="002F27C4">
        <w:t>сообщения</w:t>
      </w:r>
      <w:proofErr w:type="gramEnd"/>
      <w:r>
        <w:t xml:space="preserve">. Примеры необходимы </w:t>
      </w:r>
      <w:proofErr w:type="gramStart"/>
      <w:r>
        <w:t>для</w:t>
      </w:r>
      <w:proofErr w:type="gramEnd"/>
      <w:r w:rsidRPr="00F57DCE">
        <w:t>:</w:t>
      </w:r>
    </w:p>
    <w:p w:rsidR="002429F5" w:rsidRPr="00937971" w:rsidRDefault="002429F5" w:rsidP="002F27C4">
      <w:pPr>
        <w:pStyle w:val="a3"/>
        <w:numPr>
          <w:ilvl w:val="0"/>
          <w:numId w:val="10"/>
        </w:numPr>
      </w:pPr>
      <w:r>
        <w:t>Создания</w:t>
      </w:r>
      <w:r>
        <w:rPr>
          <w:lang w:val="en-US"/>
        </w:rPr>
        <w:t xml:space="preserve"> data xml</w:t>
      </w:r>
    </w:p>
    <w:p w:rsidR="002429F5" w:rsidRDefault="002429F5" w:rsidP="002F27C4">
      <w:pPr>
        <w:pStyle w:val="a3"/>
        <w:numPr>
          <w:ilvl w:val="0"/>
          <w:numId w:val="10"/>
        </w:numPr>
      </w:pPr>
      <w:r>
        <w:t xml:space="preserve">Создания </w:t>
      </w:r>
      <w:proofErr w:type="spellStart"/>
      <w:r>
        <w:t>автотеста</w:t>
      </w:r>
      <w:proofErr w:type="spellEnd"/>
      <w:r>
        <w:t xml:space="preserve"> полученного </w:t>
      </w:r>
      <w:r w:rsidR="002F27C4">
        <w:t>драйвера</w:t>
      </w:r>
      <w:r>
        <w:t>.</w:t>
      </w:r>
    </w:p>
    <w:p w:rsidR="002429F5" w:rsidRDefault="002429F5" w:rsidP="002429F5">
      <w:pPr>
        <w:ind w:firstLine="567"/>
      </w:pPr>
      <w:r>
        <w:t xml:space="preserve">В текущей версии эмулятора создается два примера </w:t>
      </w:r>
      <w:proofErr w:type="gramStart"/>
      <w:r>
        <w:t>запрос</w:t>
      </w:r>
      <w:r w:rsidR="002F27C4">
        <w:t>-</w:t>
      </w:r>
      <w:r>
        <w:t>сообщений</w:t>
      </w:r>
      <w:proofErr w:type="gramEnd"/>
      <w:r>
        <w:t>. Од</w:t>
      </w:r>
      <w:r w:rsidR="002F27C4">
        <w:t>и</w:t>
      </w:r>
      <w:r>
        <w:t>н содержит каждый возможный элемент в возможном минимальном количестве (то есть каждого элемента по 1 экземпляру), второй пример содержит минимально возможное число элементов (опускает все необязательные элементы).</w:t>
      </w:r>
    </w:p>
    <w:p w:rsidR="002429F5" w:rsidRDefault="002429F5" w:rsidP="002429F5">
      <w:pPr>
        <w:ind w:firstLine="567"/>
      </w:pPr>
      <w:r>
        <w:t xml:space="preserve">Для создания </w:t>
      </w:r>
      <w:r w:rsidR="002F27C4">
        <w:t>примера сообщения</w:t>
      </w:r>
      <w:r>
        <w:t xml:space="preserve"> в автоматическом режиме используется  преобразование </w:t>
      </w:r>
      <w:r w:rsidRPr="009410C1">
        <w:t>XSDToExampleXML.xsl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 xml:space="preserve">\XSDToExampleXML.xsl). Преобразование получает на вход </w:t>
      </w:r>
      <w:r w:rsidRPr="00F57DCE">
        <w:t>XSD</w:t>
      </w:r>
      <w:r w:rsidRPr="009410C1">
        <w:t xml:space="preserve"> </w:t>
      </w:r>
      <w:r>
        <w:t>со схемой, а на выходе получается промер сообщения.</w:t>
      </w:r>
    </w:p>
    <w:p w:rsidR="002429F5" w:rsidRDefault="002429F5" w:rsidP="002429F5">
      <w:pPr>
        <w:ind w:firstLine="567"/>
      </w:pPr>
      <w:r>
        <w:t>Для преобразования в некоторых случаях придётся задать несколько параметров: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i/>
          <w:lang w:val="en-US"/>
        </w:rPr>
        <w:lastRenderedPageBreak/>
        <w:t>parrentXSDPath</w:t>
      </w:r>
      <w:proofErr w:type="spellEnd"/>
      <w:proofErr w:type="gramEnd"/>
      <w:r>
        <w:t xml:space="preserve"> – путь к общей </w:t>
      </w:r>
      <w:proofErr w:type="spellStart"/>
      <w:r>
        <w:rPr>
          <w:lang w:val="en-US"/>
        </w:rPr>
        <w:t>xsd</w:t>
      </w:r>
      <w:proofErr w:type="spellEnd"/>
      <w:r w:rsidRPr="00A27AA1">
        <w:t>-</w:t>
      </w:r>
      <w:r>
        <w:t>схеме сообщения.  По умолчанию 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>». Относительный путь (от файла</w:t>
      </w:r>
      <w:r w:rsidRPr="00A27AA1">
        <w:t xml:space="preserve"> </w:t>
      </w:r>
      <w:r>
        <w:t>XSDToExampleXML.xsl) к объявлению общей схемы для всех сообщений системы. Для реализованных систем это: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  <w:r>
        <w:t xml:space="preserve"> (значение по умолчанию)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b/>
        </w:rPr>
        <w:t>../../</w:t>
      </w:r>
      <w:proofErr w:type="spellStart"/>
      <w:r w:rsidRPr="00A27AA1">
        <w:rPr>
          <w:b/>
        </w:rPr>
        <w:t>xsd</w:t>
      </w:r>
      <w:proofErr w:type="spellEnd"/>
      <w:r w:rsidRPr="00A27AA1">
        <w:rPr>
          <w:b/>
        </w:rPr>
        <w:t>/</w:t>
      </w:r>
      <w:proofErr w:type="spellStart"/>
      <w:r w:rsidRPr="00A27AA1">
        <w:rPr>
          <w:b/>
        </w:rPr>
        <w:t>FinRep</w:t>
      </w:r>
      <w:proofErr w:type="spellEnd"/>
      <w:r w:rsidRPr="00A27AA1">
        <w:rPr>
          <w:b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2429F5" w:rsidRPr="00A27AA1" w:rsidRDefault="002429F5" w:rsidP="002429F5">
      <w:pPr>
        <w:pStyle w:val="a3"/>
        <w:ind w:left="1428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 w:rsidRPr="00A27AA1">
        <w:rPr>
          <w:lang w:val="en-US"/>
        </w:rPr>
        <w:t>rootXSD</w:t>
      </w:r>
      <w:proofErr w:type="spellEnd"/>
      <w:r>
        <w:t xml:space="preserve"> – </w:t>
      </w:r>
      <w:r>
        <w:rPr>
          <w:lang w:val="en-US"/>
        </w:rPr>
        <w:t>namespace</w:t>
      </w:r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A27AA1">
        <w:t xml:space="preserve"> </w:t>
      </w:r>
      <w:r>
        <w:t>контейнера запрос/ответ сообщения.</w:t>
      </w:r>
    </w:p>
    <w:p w:rsidR="002429F5" w:rsidRPr="00A9376B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entryPointName</w:t>
      </w:r>
      <w:proofErr w:type="spellEnd"/>
      <w:proofErr w:type="gram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rootElementName</w:t>
      </w:r>
      <w:proofErr w:type="spellEnd"/>
      <w:proofErr w:type="gramEnd"/>
      <w:r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>
        <w:t>Например</w:t>
      </w:r>
      <w:proofErr w:type="gramEnd"/>
      <w:r>
        <w:t xml:space="preserve"> для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это значение равно «</w:t>
      </w:r>
      <w:proofErr w:type="spellStart"/>
      <w:r w:rsidRPr="006F39FE">
        <w:t>createTaskRq</w:t>
      </w:r>
      <w:proofErr w:type="spellEnd"/>
      <w:r>
        <w:t>». Получается из файла схемы всех сообщений для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/CRM/CRM.xsd</w:t>
      </w:r>
      <w:r>
        <w:t xml:space="preserve">» для </w:t>
      </w:r>
      <w:r w:rsidRPr="00A27AA1">
        <w:t>CRM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rPr>
          <w:i/>
        </w:rPr>
        <w:t>../../</w:t>
      </w:r>
      <w:proofErr w:type="spellStart"/>
      <w:r w:rsidRPr="00A27AA1">
        <w:rPr>
          <w:i/>
        </w:rPr>
        <w:t>xsd</w:t>
      </w:r>
      <w:proofErr w:type="spellEnd"/>
      <w:r w:rsidRPr="00A27AA1">
        <w:rPr>
          <w:i/>
        </w:rPr>
        <w:t>/</w:t>
      </w:r>
      <w:proofErr w:type="spellStart"/>
      <w:r w:rsidRPr="00A27AA1">
        <w:rPr>
          <w:i/>
        </w:rPr>
        <w:t>AMRLiRT</w:t>
      </w:r>
      <w:proofErr w:type="spellEnd"/>
      <w:r w:rsidRPr="00A27AA1">
        <w:rPr>
          <w:i/>
        </w:rPr>
        <w:t>/AMRLIRT.xsd</w:t>
      </w:r>
      <w:r>
        <w:t xml:space="preserve">» для </w:t>
      </w:r>
      <w:r w:rsidRPr="00A27AA1">
        <w:t>AMRLIRT</w:t>
      </w:r>
    </w:p>
    <w:p w:rsidR="002429F5" w:rsidRPr="006F39FE" w:rsidRDefault="002429F5" w:rsidP="002429F5">
      <w:pPr>
        <w:pStyle w:val="a3"/>
        <w:numPr>
          <w:ilvl w:val="1"/>
          <w:numId w:val="4"/>
        </w:numPr>
      </w:pPr>
      <w:r>
        <w:t>«</w:t>
      </w:r>
      <w:r w:rsidRPr="006F39FE">
        <w:rPr>
          <w:i/>
        </w:rPr>
        <w:t>../../</w:t>
      </w:r>
      <w:proofErr w:type="spellStart"/>
      <w:r w:rsidRPr="006F39FE">
        <w:rPr>
          <w:i/>
        </w:rPr>
        <w:t>xsd</w:t>
      </w:r>
      <w:proofErr w:type="spellEnd"/>
      <w:r w:rsidRPr="006F39FE">
        <w:rPr>
          <w:i/>
        </w:rPr>
        <w:t>/</w:t>
      </w:r>
      <w:proofErr w:type="spellStart"/>
      <w:r w:rsidRPr="006F39FE">
        <w:rPr>
          <w:i/>
        </w:rPr>
        <w:t>FinRep</w:t>
      </w:r>
      <w:proofErr w:type="spellEnd"/>
      <w:r w:rsidRPr="006F39FE">
        <w:rPr>
          <w:i/>
        </w:rPr>
        <w:t>/ASFO.xsd</w:t>
      </w:r>
      <w:r>
        <w:t xml:space="preserve">» для </w:t>
      </w:r>
      <w:proofErr w:type="spellStart"/>
      <w:r w:rsidRPr="00A27AA1">
        <w:t>FinRep</w:t>
      </w:r>
      <w:proofErr w:type="spellEnd"/>
    </w:p>
    <w:p w:rsidR="002429F5" w:rsidRPr="006F39FE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parrentNS</w:t>
      </w:r>
      <w:proofErr w:type="spellEnd"/>
      <w:proofErr w:type="gramEnd"/>
      <w:r>
        <w:t xml:space="preserve"> – общий </w:t>
      </w:r>
      <w:proofErr w:type="spellStart"/>
      <w:r>
        <w:t>неймспейс</w:t>
      </w:r>
      <w:proofErr w:type="spellEnd"/>
      <w:r>
        <w:t xml:space="preserve"> для системы. </w:t>
      </w:r>
      <w:proofErr w:type="spellStart"/>
      <w:r>
        <w:t>По-умолчанию</w:t>
      </w:r>
      <w:proofErr w:type="spellEnd"/>
      <w:r>
        <w:t xml:space="preserve"> получается с помощью параметра </w:t>
      </w:r>
      <w:proofErr w:type="spellStart"/>
      <w:r w:rsidRPr="00A27AA1">
        <w:rPr>
          <w:i/>
          <w:lang w:val="en-US"/>
        </w:rPr>
        <w:t>parrentXSDPath</w:t>
      </w:r>
      <w:proofErr w:type="spellEnd"/>
      <w:r>
        <w:rPr>
          <w:i/>
        </w:rPr>
        <w:t xml:space="preserve">. </w:t>
      </w:r>
      <w:r w:rsidRPr="006F39FE">
        <w:t>Задавать следует</w:t>
      </w:r>
      <w:r>
        <w:t xml:space="preserve"> только в том случае,</w:t>
      </w:r>
      <w:r w:rsidRPr="006F39FE">
        <w:t xml:space="preserve"> если этот параметр не задан</w:t>
      </w:r>
      <w:r>
        <w:t>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2429F5" w:rsidRPr="006F39FE" w:rsidRDefault="002429F5" w:rsidP="002429F5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omitComments</w:t>
      </w:r>
      <w:proofErr w:type="spellEnd"/>
      <w:r>
        <w:t xml:space="preserve"> – пропускать комментарии.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>
        <w:t xml:space="preserve">в создаваемом сообщении будут проставлены </w:t>
      </w:r>
      <w:r>
        <w:rPr>
          <w:lang w:val="en-US"/>
        </w:rPr>
        <w:t>xml</w:t>
      </w:r>
      <w:r>
        <w:t>-комментарии указывающие возможное число элементов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- комментариев не будет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showOptionalTags</w:t>
      </w:r>
      <w:proofErr w:type="spellEnd"/>
      <w:r>
        <w:t xml:space="preserve"> – вставлять опциональные элементы.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true</w:t>
      </w:r>
      <w:r>
        <w:t>» (значение по умолчанию)</w:t>
      </w:r>
      <w:r w:rsidRPr="006F39FE">
        <w:t xml:space="preserve"> – </w:t>
      </w:r>
      <w:r>
        <w:t>в создаваемом сообщении будут созданы все входящие в схему элементы, по одному.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- все элементы, вхождение которых не обязательно будут опущены.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useLinkedTagValue</w:t>
      </w:r>
      <w:proofErr w:type="spellEnd"/>
      <w:r>
        <w:t xml:space="preserve"> – использовать тег для выбора ответа. Фактически означает, что один из тэгов будет использовать не стандартное значение, а указанное в следующих параметрах.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>
        <w:rPr>
          <w:lang w:val="en-US"/>
        </w:rPr>
        <w:t>false</w:t>
      </w:r>
      <w:r>
        <w:t>» (значение по умолчанию)</w:t>
      </w:r>
      <w:r w:rsidRPr="006F39FE">
        <w:t xml:space="preserve"> – </w:t>
      </w:r>
      <w:r>
        <w:t>все элементы будут иметь стандартные значения</w:t>
      </w:r>
    </w:p>
    <w:p w:rsidR="002429F5" w:rsidRDefault="002429F5" w:rsidP="002429F5">
      <w:pPr>
        <w:pStyle w:val="a3"/>
        <w:numPr>
          <w:ilvl w:val="1"/>
          <w:numId w:val="4"/>
        </w:numPr>
      </w:pPr>
      <w:proofErr w:type="gramStart"/>
      <w:r>
        <w:lastRenderedPageBreak/>
        <w:t>«</w:t>
      </w:r>
      <w:r w:rsidRPr="00F57DCE">
        <w:rPr>
          <w:lang w:val="en-US"/>
        </w:rPr>
        <w:t>true</w:t>
      </w:r>
      <w:r>
        <w:t xml:space="preserve">» - элемент с именем, указанном в параметре  </w:t>
      </w:r>
      <w:proofErr w:type="spellStart"/>
      <w:r w:rsidRPr="00F57DCE">
        <w:rPr>
          <w:i/>
        </w:rPr>
        <w:t>tagNameToTakeLinkedTag</w:t>
      </w:r>
      <w:proofErr w:type="spellEnd"/>
      <w:r>
        <w:t xml:space="preserve">, будет создаваться со значением указанном в параметре </w:t>
      </w:r>
      <w:proofErr w:type="spellStart"/>
      <w:r w:rsidRPr="00F57DCE">
        <w:rPr>
          <w:i/>
        </w:rPr>
        <w:t>linkedTagValue</w:t>
      </w:r>
      <w:proofErr w:type="spellEnd"/>
      <w:r>
        <w:t>.</w:t>
      </w:r>
      <w:proofErr w:type="gramEnd"/>
      <w:r>
        <w:t xml:space="preserve"> Необходимо для проверки в </w:t>
      </w:r>
      <w:proofErr w:type="spellStart"/>
      <w:r>
        <w:t>автотестах</w:t>
      </w:r>
      <w:proofErr w:type="spellEnd"/>
      <w:r>
        <w:t xml:space="preserve"> </w:t>
      </w:r>
      <w:proofErr w:type="gramStart"/>
      <w:r>
        <w:t>мок-сервисов</w:t>
      </w:r>
      <w:proofErr w:type="gramEnd"/>
      <w:r>
        <w:t>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tagNameToTakeLinkedTag</w:t>
      </w:r>
      <w:proofErr w:type="spellEnd"/>
      <w:r>
        <w:t xml:space="preserve"> – имя элемента, используется в параметре </w:t>
      </w:r>
      <w:proofErr w:type="spellStart"/>
      <w:r>
        <w:t>useLinkedTagValue</w:t>
      </w:r>
      <w:proofErr w:type="spellEnd"/>
      <w:r>
        <w:t xml:space="preserve">. Необходимо для проверки в </w:t>
      </w:r>
      <w:proofErr w:type="spellStart"/>
      <w:r>
        <w:t>автотестах</w:t>
      </w:r>
      <w:proofErr w:type="spellEnd"/>
      <w:r>
        <w:t xml:space="preserve"> </w:t>
      </w:r>
      <w:proofErr w:type="gramStart"/>
      <w:r>
        <w:t>мок-сервисов</w:t>
      </w:r>
      <w:proofErr w:type="gramEnd"/>
      <w:r>
        <w:t>.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r>
        <w:t>linkedTagValue</w:t>
      </w:r>
      <w:proofErr w:type="spellEnd"/>
      <w:r>
        <w:t xml:space="preserve"> – значение элемента, используется в параметре </w:t>
      </w:r>
      <w:proofErr w:type="spellStart"/>
      <w:r>
        <w:t>useLinkedTagValue</w:t>
      </w:r>
      <w:proofErr w:type="spellEnd"/>
      <w:r>
        <w:t xml:space="preserve">. Необходимо для проверки в </w:t>
      </w:r>
      <w:proofErr w:type="spellStart"/>
      <w:r>
        <w:t>автотестах</w:t>
      </w:r>
      <w:proofErr w:type="spellEnd"/>
      <w:r>
        <w:t xml:space="preserve"> </w:t>
      </w:r>
      <w:proofErr w:type="gramStart"/>
      <w:r>
        <w:t>мок-сервисов</w:t>
      </w:r>
      <w:proofErr w:type="gramEnd"/>
      <w:r>
        <w:t>.</w:t>
      </w:r>
    </w:p>
    <w:p w:rsidR="002429F5" w:rsidRDefault="002429F5" w:rsidP="002429F5">
      <w:r>
        <w:t>Результирующими файлами следует заменить файлы примеров сообщений по пути «</w:t>
      </w:r>
      <w:r w:rsidRPr="001512CF">
        <w:t>\</w:t>
      </w:r>
      <w:proofErr w:type="spellStart"/>
      <w:r w:rsidRPr="001512CF">
        <w:t>src</w:t>
      </w:r>
      <w:proofErr w:type="spellEnd"/>
      <w:r w:rsidRPr="001512CF">
        <w:t>\</w:t>
      </w:r>
      <w:proofErr w:type="spellStart"/>
      <w:r w:rsidRPr="001512CF">
        <w:t>test</w:t>
      </w:r>
      <w:proofErr w:type="spellEnd"/>
      <w:r w:rsidRPr="001512CF">
        <w:t>\</w:t>
      </w:r>
      <w:proofErr w:type="spellStart"/>
      <w:r w:rsidRPr="001512CF">
        <w:t>resources</w:t>
      </w:r>
      <w:proofErr w:type="spellEnd"/>
      <w:r w:rsidRPr="001512CF">
        <w:t>\</w:t>
      </w:r>
      <w:proofErr w:type="spellStart"/>
      <w:r w:rsidRPr="001512CF">
        <w:t>xml</w:t>
      </w:r>
      <w:proofErr w:type="spellEnd"/>
      <w:r w:rsidRPr="001512CF">
        <w:t>\{</w:t>
      </w:r>
      <w:r>
        <w:t>имя системы</w:t>
      </w:r>
      <w:r w:rsidRPr="001512CF">
        <w:t>}\{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t>».</w:t>
      </w:r>
    </w:p>
    <w:p w:rsidR="002429F5" w:rsidRDefault="002429F5" w:rsidP="002429F5">
      <w:r>
        <w:t xml:space="preserve">В данной папке располагаются </w:t>
      </w:r>
      <w:r w:rsidR="002F27C4">
        <w:t>два</w:t>
      </w:r>
      <w:r>
        <w:t xml:space="preserve"> файла –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 w:rsidRPr="001512CF">
        <w:t xml:space="preserve">, </w:t>
      </w:r>
      <w:proofErr w:type="spellStart"/>
      <w:r>
        <w:rPr>
          <w:lang w:val="en-US"/>
        </w:rPr>
        <w:t>rq</w:t>
      </w:r>
      <w:proofErr w:type="spellEnd"/>
      <w:r w:rsidRPr="001512CF"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 w:rsidRPr="001512CF">
        <w:t xml:space="preserve">. </w:t>
      </w:r>
      <w:r>
        <w:t xml:space="preserve">Разработанные </w:t>
      </w:r>
      <w:proofErr w:type="spellStart"/>
      <w:r>
        <w:t>автотесты</w:t>
      </w:r>
      <w:proofErr w:type="spellEnd"/>
      <w:r>
        <w:t xml:space="preserve"> </w:t>
      </w:r>
      <w:proofErr w:type="gramStart"/>
      <w:r>
        <w:t>проверяют</w:t>
      </w:r>
      <w:proofErr w:type="gramEnd"/>
      <w:r>
        <w:t xml:space="preserve"> что на выходе ответ соответствует сообщениям </w:t>
      </w:r>
      <w:proofErr w:type="spellStart"/>
      <w:r w:rsidR="002F27C4">
        <w:rPr>
          <w:lang w:val="en-US"/>
        </w:rPr>
        <w:t>rq</w:t>
      </w:r>
      <w:proofErr w:type="spellEnd"/>
      <w:r w:rsidR="002F27C4" w:rsidRPr="001512CF">
        <w:t>1</w:t>
      </w:r>
      <w:r w:rsidR="002F27C4" w:rsidRPr="000D06D1">
        <w:rPr>
          <w:rFonts w:ascii="Consolas" w:hAnsi="Consolas" w:cs="Consolas"/>
        </w:rPr>
        <w:t>.</w:t>
      </w:r>
      <w:r w:rsidR="002F27C4">
        <w:rPr>
          <w:rFonts w:ascii="Consolas" w:hAnsi="Consolas" w:cs="Consolas"/>
          <w:lang w:val="en-US"/>
        </w:rPr>
        <w:t>xml</w:t>
      </w:r>
      <w:r w:rsidR="002F27C4" w:rsidRPr="001512CF">
        <w:t xml:space="preserve">, </w:t>
      </w:r>
      <w:proofErr w:type="spellStart"/>
      <w:r w:rsidR="002F27C4">
        <w:rPr>
          <w:lang w:val="en-US"/>
        </w:rPr>
        <w:t>rq</w:t>
      </w:r>
      <w:proofErr w:type="spellEnd"/>
      <w:r w:rsidR="002F27C4" w:rsidRPr="001512CF">
        <w:t>2</w:t>
      </w:r>
      <w:r w:rsidR="002F27C4" w:rsidRPr="000D06D1">
        <w:rPr>
          <w:rFonts w:ascii="Consolas" w:hAnsi="Consolas" w:cs="Consolas"/>
        </w:rPr>
        <w:t>.</w:t>
      </w:r>
      <w:r w:rsidR="002F27C4">
        <w:rPr>
          <w:rFonts w:ascii="Consolas" w:hAnsi="Consolas" w:cs="Consolas"/>
          <w:lang w:val="en-US"/>
        </w:rPr>
        <w:t>xml</w:t>
      </w:r>
      <w:r>
        <w:t>.</w:t>
      </w:r>
    </w:p>
    <w:p w:rsidR="002429F5" w:rsidRDefault="002429F5" w:rsidP="002429F5">
      <w:r>
        <w:t xml:space="preserve">С целью проверки корректности обработки в </w:t>
      </w:r>
      <w:proofErr w:type="spellStart"/>
      <w:r>
        <w:rPr>
          <w:lang w:val="en-US"/>
        </w:rPr>
        <w:t>rq</w:t>
      </w:r>
      <w:proofErr w:type="spellEnd"/>
      <w:r w:rsidRPr="001512CF">
        <w:t>1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t xml:space="preserve"> содержаться все элементы из сообщений, а в </w:t>
      </w:r>
      <w:proofErr w:type="spellStart"/>
      <w:r>
        <w:rPr>
          <w:lang w:val="en-US"/>
        </w:rPr>
        <w:t>rq</w:t>
      </w:r>
      <w:proofErr w:type="spellEnd"/>
      <w:r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t xml:space="preserve"> только обязательные.</w:t>
      </w:r>
    </w:p>
    <w:p w:rsidR="002429F5" w:rsidRDefault="002429F5" w:rsidP="002F27C4">
      <w:pPr>
        <w:pStyle w:val="3"/>
        <w:numPr>
          <w:ilvl w:val="0"/>
          <w:numId w:val="9"/>
        </w:numPr>
        <w:rPr>
          <w:lang w:val="en-US"/>
        </w:rPr>
      </w:pPr>
      <w:r>
        <w:t xml:space="preserve">Создание </w:t>
      </w:r>
      <w:proofErr w:type="spellStart"/>
      <w:r w:rsidRPr="00F57DCE">
        <w:t>Data</w:t>
      </w:r>
      <w:proofErr w:type="spellEnd"/>
      <w:r w:rsidRPr="00F57DCE">
        <w:t xml:space="preserve"> XSD</w:t>
      </w:r>
    </w:p>
    <w:p w:rsidR="002429F5" w:rsidRDefault="002429F5" w:rsidP="002429F5">
      <w:r>
        <w:t xml:space="preserve">Для проверки корректности </w:t>
      </w:r>
      <w:r>
        <w:rPr>
          <w:lang w:val="en-US"/>
        </w:rPr>
        <w:t>xml</w:t>
      </w:r>
      <w:r w:rsidRPr="00F57DCE">
        <w:t xml:space="preserve"> </w:t>
      </w:r>
      <w:r>
        <w:t>с данными для ответа необходимо создать файл</w:t>
      </w:r>
      <w:r w:rsidRPr="00F57DCE">
        <w:t>-</w:t>
      </w:r>
      <w:r>
        <w:t xml:space="preserve">схему для </w:t>
      </w:r>
      <w:proofErr w:type="spellStart"/>
      <w:r>
        <w:t>валидации</w:t>
      </w:r>
      <w:proofErr w:type="spellEnd"/>
      <w:r>
        <w:t xml:space="preserve"> этих файлов.</w:t>
      </w:r>
    </w:p>
    <w:p w:rsidR="002429F5" w:rsidRDefault="002429F5" w:rsidP="002429F5">
      <w:r>
        <w:t xml:space="preserve">Результирующая </w:t>
      </w:r>
      <w:proofErr w:type="gramStart"/>
      <w:r>
        <w:t>схема</w:t>
      </w:r>
      <w:proofErr w:type="gramEnd"/>
      <w:r>
        <w:t xml:space="preserve"> получается по принципу:</w:t>
      </w:r>
    </w:p>
    <w:p w:rsidR="002429F5" w:rsidRDefault="002429F5" w:rsidP="00F6351D">
      <w:pPr>
        <w:pStyle w:val="a3"/>
        <w:numPr>
          <w:ilvl w:val="0"/>
          <w:numId w:val="6"/>
        </w:numPr>
      </w:pPr>
      <w:r>
        <w:t xml:space="preserve">Изменяется </w:t>
      </w:r>
      <w:proofErr w:type="spellStart"/>
      <w:r>
        <w:t>неймспейс</w:t>
      </w:r>
      <w:proofErr w:type="spellEnd"/>
      <w:r>
        <w:t xml:space="preserve">. </w:t>
      </w:r>
      <w:proofErr w:type="gramStart"/>
      <w:r>
        <w:t xml:space="preserve">Результирующий </w:t>
      </w:r>
      <w:proofErr w:type="spellStart"/>
      <w:r>
        <w:t>урл</w:t>
      </w:r>
      <w:proofErr w:type="spellEnd"/>
      <w:r>
        <w:t xml:space="preserve"> </w:t>
      </w:r>
      <w:proofErr w:type="spellStart"/>
      <w:r>
        <w:t>неймспейса</w:t>
      </w:r>
      <w:proofErr w:type="spellEnd"/>
      <w:r>
        <w:t xml:space="preserve"> получается из </w:t>
      </w:r>
      <w:proofErr w:type="spellStart"/>
      <w:r>
        <w:t>неймспейса</w:t>
      </w:r>
      <w:proofErr w:type="spellEnd"/>
      <w:r>
        <w:t xml:space="preserve"> ответа добавлением в конец «</w:t>
      </w:r>
      <w:r w:rsidRPr="001512CF">
        <w:t>/</w:t>
      </w:r>
      <w:r>
        <w:rPr>
          <w:lang w:val="en-US"/>
        </w:rPr>
        <w:t>Data</w:t>
      </w:r>
      <w:r w:rsidRPr="001512CF">
        <w:t>/</w:t>
      </w:r>
      <w:r>
        <w:t>»</w:t>
      </w:r>
      <w:r w:rsidRPr="001512CF">
        <w:t>.</w:t>
      </w:r>
      <w:proofErr w:type="gramEnd"/>
      <w:r w:rsidRPr="001512CF">
        <w:t xml:space="preserve"> </w:t>
      </w:r>
      <w:proofErr w:type="gramStart"/>
      <w:r>
        <w:t>Например</w:t>
      </w:r>
      <w:proofErr w:type="gramEnd"/>
      <w:r>
        <w:t xml:space="preserve"> для </w:t>
      </w:r>
      <w:r w:rsidR="00F6351D">
        <w:t>драйвера</w:t>
      </w:r>
      <w:r>
        <w:t xml:space="preserve"> «</w:t>
      </w:r>
      <w:r>
        <w:rPr>
          <w:lang w:val="en-US"/>
        </w:rPr>
        <w:t>CRM</w:t>
      </w:r>
      <w:r w:rsidRPr="00A9376B">
        <w:t>/</w:t>
      </w:r>
      <w:proofErr w:type="spellStart"/>
      <w:r w:rsidR="00F6351D" w:rsidRPr="00F6351D">
        <w:t>ForceSignal</w:t>
      </w:r>
      <w:proofErr w:type="spellEnd"/>
      <w:r>
        <w:t xml:space="preserve">» </w:t>
      </w:r>
      <w:r>
        <w:rPr>
          <w:lang w:val="en-US"/>
        </w:rPr>
        <w:t>namespace</w:t>
      </w:r>
      <w:r w:rsidRPr="001512CF">
        <w:t xml:space="preserve"> </w:t>
      </w:r>
      <w:r>
        <w:t>«</w:t>
      </w:r>
      <w:r w:rsidR="00F6351D" w:rsidRPr="00F6351D">
        <w:t>http://sbrf.ru/NCP/CRM/ForceSignalRq/1.03/</w:t>
      </w:r>
      <w:r>
        <w:t>» преобразуется в</w:t>
      </w:r>
      <w:r w:rsidRPr="001512CF">
        <w:t xml:space="preserve"> </w:t>
      </w:r>
      <w:r>
        <w:t>«</w:t>
      </w:r>
      <w:r w:rsidR="00F6351D" w:rsidRPr="00F6351D">
        <w:t xml:space="preserve">http://sbrf.ru/NCP/CRM/ForceSignalRq/1.03/ </w:t>
      </w:r>
      <w:proofErr w:type="spellStart"/>
      <w:r>
        <w:t>Data</w:t>
      </w:r>
      <w:proofErr w:type="spellEnd"/>
      <w:r>
        <w:t>/»</w:t>
      </w:r>
    </w:p>
    <w:p w:rsidR="002429F5" w:rsidRPr="00F57DCE" w:rsidRDefault="002429F5" w:rsidP="002429F5">
      <w:pPr>
        <w:pStyle w:val="a3"/>
        <w:numPr>
          <w:ilvl w:val="0"/>
          <w:numId w:val="6"/>
        </w:numPr>
      </w:pPr>
      <w:r>
        <w:t xml:space="preserve">Также необходимо убедиться, что все типы ссылаются на объявления внутри документа, или для типов добавлен импорт схемы. </w:t>
      </w:r>
      <w:proofErr w:type="gramStart"/>
      <w:r>
        <w:t>Например</w:t>
      </w:r>
      <w:proofErr w:type="gramEnd"/>
      <w:r>
        <w:t xml:space="preserve"> если в </w:t>
      </w:r>
      <w:proofErr w:type="spellStart"/>
      <w:r w:rsidRPr="000D06D1">
        <w:rPr>
          <w:lang w:val="en-US"/>
        </w:rPr>
        <w:t>xsd</w:t>
      </w:r>
      <w:proofErr w:type="spellEnd"/>
      <w:r w:rsidRPr="001512CF">
        <w:t xml:space="preserve"> </w:t>
      </w:r>
      <w:r>
        <w:t xml:space="preserve">тип </w:t>
      </w:r>
      <w:proofErr w:type="spellStart"/>
      <w:r w:rsidRPr="000D06D1">
        <w:rPr>
          <w:lang w:val="en-US"/>
        </w:rPr>
        <w:t>co</w:t>
      </w:r>
      <w:r w:rsidR="00F6351D">
        <w:rPr>
          <w:lang w:val="en-US"/>
        </w:rPr>
        <w:t>m</w:t>
      </w:r>
      <w:r w:rsidRPr="000D06D1">
        <w:rPr>
          <w:lang w:val="en-US"/>
        </w:rPr>
        <w:t>plexType</w:t>
      </w:r>
      <w:proofErr w:type="spellEnd"/>
      <w:r w:rsidRPr="000D06D1">
        <w:t xml:space="preserve"> </w:t>
      </w:r>
      <w:r>
        <w:t xml:space="preserve">присутствует в файле, то остальные типы должны ссылаться именно на него, а не на типы из исходного </w:t>
      </w:r>
      <w:proofErr w:type="spellStart"/>
      <w:r>
        <w:t>неймспейса</w:t>
      </w:r>
      <w:proofErr w:type="spellEnd"/>
      <w:r>
        <w:t xml:space="preserve">. </w:t>
      </w:r>
      <w:proofErr w:type="gramStart"/>
      <w:r>
        <w:t xml:space="preserve">Если же в файле </w:t>
      </w:r>
      <w:proofErr w:type="spellStart"/>
      <w:r>
        <w:t>присутвует</w:t>
      </w:r>
      <w:proofErr w:type="spellEnd"/>
      <w:r>
        <w:t xml:space="preserve"> ссылка на простой тип, например на </w:t>
      </w:r>
      <w:r w:rsidRPr="000D06D1">
        <w:rPr>
          <w:lang w:val="en-US"/>
        </w:rPr>
        <w:t>c</w:t>
      </w:r>
      <w:r w:rsidRPr="000D06D1">
        <w:t>[</w:t>
      </w:r>
      <w:proofErr w:type="spellStart"/>
      <w:r w:rsidRPr="000D06D1">
        <w:rPr>
          <w:lang w:val="en-US"/>
        </w:rPr>
        <w:t>tve</w:t>
      </w:r>
      <w:proofErr w:type="spellEnd"/>
      <w:r>
        <w:t xml:space="preserve"> </w:t>
      </w:r>
      <w:r w:rsidRPr="000D06D1">
        <w:t>CommonTypes.xsd</w:t>
      </w:r>
      <w:r>
        <w:t>, то в файле должен быть импорт этой схемы.</w:t>
      </w:r>
      <w:proofErr w:type="gramEnd"/>
    </w:p>
    <w:p w:rsidR="002429F5" w:rsidRDefault="002429F5" w:rsidP="002429F5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F57DCE">
        <w:t>xsdToDataXsd.xsl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xsdToDataXsd.xsl</w:t>
      </w:r>
      <w:proofErr w:type="gramStart"/>
      <w:r>
        <w:t xml:space="preserve"> )</w:t>
      </w:r>
      <w:proofErr w:type="gramEnd"/>
      <w:r>
        <w:t xml:space="preserve">. Преобразование получает на вход </w:t>
      </w:r>
      <w:r w:rsidRPr="00F57DCE">
        <w:t>XSD</w:t>
      </w:r>
      <w:r w:rsidRPr="009410C1">
        <w:t xml:space="preserve"> </w:t>
      </w:r>
      <w:r>
        <w:t xml:space="preserve">со схемой, а на выходе получается </w:t>
      </w:r>
      <w:proofErr w:type="spellStart"/>
      <w:r>
        <w:rPr>
          <w:lang w:val="en-US"/>
        </w:rPr>
        <w:t>xsd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2429F5" w:rsidRPr="00A27AA1" w:rsidRDefault="002429F5" w:rsidP="002429F5">
      <w:pPr>
        <w:ind w:firstLine="567"/>
      </w:pPr>
      <w:r>
        <w:t>Для преобразования в некоторых случаях придётся задать несколько параметров:</w:t>
      </w:r>
      <w:r w:rsidRPr="00F57DCE">
        <w:t xml:space="preserve"> </w:t>
      </w:r>
    </w:p>
    <w:p w:rsidR="002429F5" w:rsidRPr="006F39FE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t>entryPointName</w:t>
      </w:r>
      <w:proofErr w:type="spellEnd"/>
      <w:proofErr w:type="gram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</w:t>
      </w:r>
      <w:r w:rsidR="00F6351D" w:rsidRPr="00F6351D">
        <w:t xml:space="preserve"> </w:t>
      </w:r>
      <w:proofErr w:type="spellStart"/>
      <w:r w:rsidR="00F6351D" w:rsidRPr="00F6351D">
        <w:t>ForceSignalRq</w:t>
      </w:r>
      <w:proofErr w:type="spellEnd"/>
      <w:r w:rsidR="00F6351D" w:rsidRPr="000B2F8E">
        <w:t xml:space="preserve"> </w:t>
      </w:r>
      <w:r w:rsidRPr="000B2F8E">
        <w:t>/1.0</w:t>
      </w:r>
      <w:r w:rsidR="00F6351D">
        <w:t>3</w:t>
      </w:r>
      <w:r w:rsidRPr="000B2F8E">
        <w:t>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  <w:r w:rsidRPr="00F57DCE">
        <w:t xml:space="preserve"> </w:t>
      </w:r>
    </w:p>
    <w:p w:rsidR="002429F5" w:rsidRDefault="002429F5" w:rsidP="002429F5">
      <w:pPr>
        <w:pStyle w:val="a3"/>
        <w:numPr>
          <w:ilvl w:val="0"/>
          <w:numId w:val="4"/>
        </w:numPr>
      </w:pPr>
      <w:proofErr w:type="spellStart"/>
      <w:proofErr w:type="gramStart"/>
      <w:r w:rsidRPr="00A27AA1">
        <w:rPr>
          <w:lang w:val="en-US"/>
        </w:rPr>
        <w:lastRenderedPageBreak/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CRM</w:t>
      </w:r>
      <w:r>
        <w:t>» (значение по умолчанию)</w:t>
      </w:r>
    </w:p>
    <w:p w:rsidR="002429F5" w:rsidRDefault="002429F5" w:rsidP="002429F5">
      <w:pPr>
        <w:pStyle w:val="a3"/>
        <w:numPr>
          <w:ilvl w:val="1"/>
          <w:numId w:val="4"/>
        </w:numPr>
      </w:pPr>
      <w:r>
        <w:t>«</w:t>
      </w:r>
      <w:r w:rsidRPr="00A27AA1">
        <w:t>AMRLIRT</w:t>
      </w:r>
      <w:r>
        <w:t>»</w:t>
      </w:r>
    </w:p>
    <w:p w:rsidR="002429F5" w:rsidRPr="006F39FE" w:rsidRDefault="002429F5" w:rsidP="002429F5">
      <w:pPr>
        <w:pStyle w:val="a3"/>
        <w:numPr>
          <w:ilvl w:val="1"/>
          <w:numId w:val="4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</w:p>
    <w:p w:rsidR="002429F5" w:rsidRPr="002429F5" w:rsidRDefault="002429F5" w:rsidP="002429F5">
      <w:r>
        <w:t>Результатом преобразования следует заменить файл  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proofErr w:type="spellStart"/>
      <w:r>
        <w:rPr>
          <w:lang w:val="en-US"/>
        </w:rPr>
        <w:t>xsd</w:t>
      </w:r>
      <w:proofErr w:type="spellEnd"/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rPr>
          <w:lang w:val="en-US"/>
        </w:rPr>
        <w:t>Data</w:t>
      </w:r>
      <w:r w:rsidRPr="000D06D1">
        <w:t>.</w:t>
      </w:r>
      <w:proofErr w:type="spellStart"/>
      <w:r>
        <w:rPr>
          <w:lang w:val="en-US"/>
        </w:rPr>
        <w:t>xsd</w:t>
      </w:r>
      <w:proofErr w:type="spellEnd"/>
      <w:r>
        <w:t>».</w:t>
      </w:r>
    </w:p>
    <w:p w:rsidR="002429F5" w:rsidRPr="000D06D1" w:rsidRDefault="002429F5" w:rsidP="002F27C4">
      <w:pPr>
        <w:pStyle w:val="3"/>
        <w:numPr>
          <w:ilvl w:val="0"/>
          <w:numId w:val="9"/>
        </w:numPr>
      </w:pPr>
      <w:r>
        <w:t xml:space="preserve">Создание </w:t>
      </w:r>
      <w:proofErr w:type="spellStart"/>
      <w:r w:rsidRPr="000D06D1">
        <w:t>xml</w:t>
      </w:r>
      <w:proofErr w:type="spellEnd"/>
      <w:r w:rsidRPr="000D06D1">
        <w:t xml:space="preserve"> </w:t>
      </w:r>
      <w:r>
        <w:t>с данными</w:t>
      </w:r>
    </w:p>
    <w:p w:rsidR="002429F5" w:rsidRDefault="002429F5" w:rsidP="002429F5">
      <w:pPr>
        <w:ind w:firstLine="567"/>
      </w:pPr>
      <w:r>
        <w:t xml:space="preserve">Для наполнения </w:t>
      </w:r>
      <w:proofErr w:type="gramStart"/>
      <w:r>
        <w:t>ответ-сообщения</w:t>
      </w:r>
      <w:proofErr w:type="gramEnd"/>
      <w:r>
        <w:t xml:space="preserve"> корректными и значащими данными нужно создать </w:t>
      </w:r>
      <w:r>
        <w:rPr>
          <w:lang w:val="en-US"/>
        </w:rPr>
        <w:t>xml</w:t>
      </w:r>
      <w:r w:rsidRPr="000D06D1">
        <w:t xml:space="preserve"> </w:t>
      </w:r>
      <w:r>
        <w:t>по шаблону: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29F5" w:rsidRPr="000D06D1" w:rsidTr="002429F5">
        <w:tc>
          <w:tcPr>
            <w:tcW w:w="9571" w:type="dxa"/>
          </w:tcPr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&lt;?</w:t>
            </w:r>
            <w:r w:rsidRPr="000D06D1">
              <w:rPr>
                <w:rFonts w:ascii="Consolas" w:hAnsi="Consolas" w:cs="Consolas"/>
                <w:lang w:val="en-US"/>
              </w:rPr>
              <w:t>xml</w:t>
            </w:r>
            <w:r w:rsidRPr="000D06D1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version</w:t>
            </w:r>
            <w:r w:rsidRPr="000D06D1">
              <w:rPr>
                <w:rFonts w:ascii="Consolas" w:hAnsi="Consolas" w:cs="Consolas"/>
              </w:rPr>
              <w:t xml:space="preserve">="1.0" </w:t>
            </w:r>
            <w:r w:rsidRPr="000D06D1">
              <w:rPr>
                <w:rFonts w:ascii="Consolas" w:hAnsi="Consolas" w:cs="Consolas"/>
                <w:lang w:val="en-US"/>
              </w:rPr>
              <w:t>encoding</w:t>
            </w:r>
            <w:r w:rsidRPr="000D06D1">
              <w:rPr>
                <w:rFonts w:ascii="Consolas" w:hAnsi="Consolas" w:cs="Consolas"/>
              </w:rPr>
              <w:t>="</w:t>
            </w:r>
            <w:r w:rsidRPr="000D06D1">
              <w:rPr>
                <w:rFonts w:ascii="Consolas" w:hAnsi="Consolas" w:cs="Consolas"/>
                <w:lang w:val="en-US"/>
              </w:rPr>
              <w:t>UTF</w:t>
            </w:r>
            <w:r w:rsidRPr="000D06D1">
              <w:rPr>
                <w:rFonts w:ascii="Consolas" w:hAnsi="Consolas" w:cs="Consolas"/>
              </w:rPr>
              <w:t>-8"?&gt;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>&lt;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 xml:space="preserve"> </w:t>
            </w:r>
            <w:proofErr w:type="spellStart"/>
            <w:r w:rsidRPr="000D06D1">
              <w:rPr>
                <w:rFonts w:ascii="Consolas" w:hAnsi="Consolas" w:cs="Consolas"/>
                <w:lang w:val="en-US"/>
              </w:rPr>
              <w:t>xmlns</w:t>
            </w:r>
            <w:proofErr w:type="spellEnd"/>
            <w:r w:rsidRPr="000D06D1">
              <w:rPr>
                <w:rFonts w:ascii="Consolas" w:hAnsi="Consolas" w:cs="Consolas"/>
              </w:rPr>
              <w:t>="{</w:t>
            </w:r>
            <w:proofErr w:type="spellStart"/>
            <w:r w:rsidRPr="000D06D1">
              <w:rPr>
                <w:rFonts w:ascii="Consolas" w:hAnsi="Consolas" w:cs="Consolas"/>
              </w:rPr>
              <w:t>неймспейс</w:t>
            </w:r>
            <w:proofErr w:type="spellEnd"/>
            <w:r w:rsidRPr="000D06D1">
              <w:rPr>
                <w:rFonts w:ascii="Consolas" w:hAnsi="Consolas" w:cs="Consolas"/>
              </w:rPr>
              <w:t xml:space="preserve"> дата файла}"&gt;</w:t>
            </w:r>
          </w:p>
          <w:p w:rsidR="002429F5" w:rsidRPr="002429F5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</w:t>
            </w:r>
            <w:r w:rsidRPr="002429F5">
              <w:rPr>
                <w:rFonts w:ascii="Consolas" w:hAnsi="Consolas" w:cs="Consolas"/>
              </w:rPr>
              <w:t>&lt;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="00F6351D" w:rsidRPr="00F6351D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name</w:t>
            </w:r>
            <w:r w:rsidRPr="002429F5">
              <w:rPr>
                <w:rFonts w:ascii="Consolas" w:hAnsi="Consolas" w:cs="Consolas"/>
              </w:rPr>
              <w:t>="</w:t>
            </w:r>
            <w:r w:rsidRPr="000D06D1">
              <w:rPr>
                <w:rFonts w:ascii="Consolas" w:hAnsi="Consolas" w:cs="Consolas"/>
                <w:lang w:val="en-US"/>
              </w:rPr>
              <w:t>default</w:t>
            </w:r>
            <w:r w:rsidRPr="002429F5">
              <w:rPr>
                <w:rFonts w:ascii="Consolas" w:hAnsi="Consolas" w:cs="Consolas"/>
              </w:rPr>
              <w:t>"&gt;</w:t>
            </w:r>
          </w:p>
          <w:p w:rsidR="002429F5" w:rsidRPr="002429F5" w:rsidRDefault="002429F5" w:rsidP="002429F5">
            <w:pPr>
              <w:rPr>
                <w:rFonts w:ascii="Consolas" w:hAnsi="Consolas" w:cs="Consolas"/>
              </w:rPr>
            </w:pPr>
            <w:r w:rsidRPr="002429F5">
              <w:rPr>
                <w:rFonts w:ascii="Consolas" w:hAnsi="Consolas" w:cs="Consolas"/>
              </w:rPr>
              <w:t xml:space="preserve">      &lt;… {</w:t>
            </w:r>
            <w:r w:rsidRPr="000D06D1">
              <w:rPr>
                <w:rFonts w:ascii="Consolas" w:hAnsi="Consolas" w:cs="Consolas"/>
              </w:rPr>
              <w:t xml:space="preserve">данные из </w:t>
            </w:r>
            <w:proofErr w:type="gramStart"/>
            <w:r w:rsidR="00F6351D">
              <w:rPr>
                <w:rFonts w:ascii="Consolas" w:hAnsi="Consolas" w:cs="Consolas"/>
              </w:rPr>
              <w:t>запрос</w:t>
            </w:r>
            <w:r w:rsidRPr="000D06D1">
              <w:rPr>
                <w:rFonts w:ascii="Consolas" w:hAnsi="Consolas" w:cs="Consolas"/>
              </w:rPr>
              <w:t>-сообщения</w:t>
            </w:r>
            <w:proofErr w:type="gramEnd"/>
            <w:r w:rsidRPr="002429F5">
              <w:rPr>
                <w:rFonts w:ascii="Consolas" w:hAnsi="Consolas" w:cs="Consolas"/>
              </w:rPr>
              <w:t>} …&gt;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  <w:lang w:val="en-US"/>
              </w:rPr>
            </w:pPr>
            <w:r w:rsidRPr="00F6351D">
              <w:rPr>
                <w:rFonts w:ascii="Consolas" w:hAnsi="Consolas" w:cs="Consolas"/>
              </w:rPr>
              <w:t xml:space="preserve">   </w:t>
            </w:r>
            <w:r w:rsidRPr="000D06D1">
              <w:rPr>
                <w:rFonts w:ascii="Consolas" w:hAnsi="Consolas" w:cs="Consolas"/>
                <w:lang w:val="en-US"/>
              </w:rPr>
              <w:t>&lt;/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Pr="000D06D1">
              <w:rPr>
                <w:rFonts w:ascii="Consolas" w:hAnsi="Consolas" w:cs="Consolas"/>
                <w:lang w:val="en-US"/>
              </w:rPr>
              <w:t>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  <w:lang w:val="en-US"/>
              </w:rPr>
            </w:pPr>
            <w:r w:rsidRPr="000D06D1">
              <w:rPr>
                <w:rFonts w:ascii="Consolas" w:hAnsi="Consolas" w:cs="Consolas"/>
                <w:lang w:val="en-US"/>
              </w:rPr>
              <w:t xml:space="preserve">   &lt;</w:t>
            </w:r>
            <w:r w:rsidR="00F6351D" w:rsidRPr="00F6351D">
              <w:rPr>
                <w:rFonts w:ascii="Consolas" w:hAnsi="Consolas" w:cs="Consolas"/>
                <w:lang w:val="en-US"/>
              </w:rPr>
              <w:t xml:space="preserve">request </w:t>
            </w:r>
            <w:r w:rsidRPr="000D06D1">
              <w:rPr>
                <w:rFonts w:ascii="Consolas" w:hAnsi="Consolas" w:cs="Consolas"/>
                <w:lang w:val="en-US"/>
              </w:rPr>
              <w:t>name="{</w:t>
            </w:r>
            <w:r w:rsidRPr="000D06D1">
              <w:rPr>
                <w:rFonts w:ascii="Consolas" w:hAnsi="Consolas" w:cs="Consolas"/>
              </w:rPr>
              <w:t>имя</w:t>
            </w:r>
            <w:r w:rsidRPr="002429F5">
              <w:rPr>
                <w:rFonts w:ascii="Consolas" w:hAnsi="Consolas" w:cs="Consolas"/>
                <w:lang w:val="en-US"/>
              </w:rPr>
              <w:t xml:space="preserve"> </w:t>
            </w:r>
            <w:r w:rsidR="00F6351D">
              <w:rPr>
                <w:rFonts w:ascii="Consolas" w:hAnsi="Consolas" w:cs="Consolas"/>
              </w:rPr>
              <w:t>запроса</w:t>
            </w:r>
            <w:r w:rsidR="00F6351D" w:rsidRPr="00F6351D">
              <w:rPr>
                <w:rFonts w:ascii="Consolas" w:hAnsi="Consolas" w:cs="Consolas"/>
                <w:lang w:val="en-U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}"&gt;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  <w:lang w:val="en-US"/>
              </w:rPr>
              <w:t xml:space="preserve">      </w:t>
            </w:r>
            <w:r w:rsidRPr="000D06D1">
              <w:rPr>
                <w:rFonts w:ascii="Consolas" w:hAnsi="Consolas" w:cs="Consolas"/>
              </w:rPr>
              <w:t xml:space="preserve">&lt;… {данные из </w:t>
            </w:r>
            <w:proofErr w:type="gramStart"/>
            <w:r w:rsidR="00F6351D">
              <w:rPr>
                <w:rFonts w:ascii="Consolas" w:hAnsi="Consolas" w:cs="Consolas"/>
              </w:rPr>
              <w:t>запрос</w:t>
            </w:r>
            <w:r w:rsidRPr="000D06D1">
              <w:rPr>
                <w:rFonts w:ascii="Consolas" w:hAnsi="Consolas" w:cs="Consolas"/>
              </w:rPr>
              <w:t>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2429F5" w:rsidRPr="00F6351D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</w:rPr>
              <w:t xml:space="preserve">   &lt;/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Pr="00F6351D">
              <w:rPr>
                <w:rFonts w:ascii="Consolas" w:hAnsi="Consolas" w:cs="Consolas"/>
              </w:rPr>
              <w:t>&gt;</w:t>
            </w:r>
          </w:p>
          <w:p w:rsidR="002429F5" w:rsidRPr="00710CB6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</w:rPr>
              <w:t xml:space="preserve">   </w:t>
            </w:r>
            <w:r w:rsidRPr="00710CB6">
              <w:rPr>
                <w:rFonts w:ascii="Consolas" w:hAnsi="Consolas" w:cs="Consolas"/>
              </w:rPr>
              <w:t>&lt;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="00F6351D" w:rsidRPr="00710CB6">
              <w:rPr>
                <w:rFonts w:ascii="Consolas" w:hAnsi="Consolas" w:cs="Consolas"/>
              </w:rPr>
              <w:t xml:space="preserve"> </w:t>
            </w:r>
            <w:r w:rsidRPr="000D06D1">
              <w:rPr>
                <w:rFonts w:ascii="Consolas" w:hAnsi="Consolas" w:cs="Consolas"/>
                <w:lang w:val="en-US"/>
              </w:rPr>
              <w:t>name</w:t>
            </w:r>
            <w:r w:rsidRPr="00710CB6">
              <w:rPr>
                <w:rFonts w:ascii="Consolas" w:hAnsi="Consolas" w:cs="Consolas"/>
              </w:rPr>
              <w:t>="{</w:t>
            </w:r>
            <w:r w:rsidRPr="000D06D1">
              <w:rPr>
                <w:rFonts w:ascii="Consolas" w:hAnsi="Consolas" w:cs="Consolas"/>
              </w:rPr>
              <w:t>имя</w:t>
            </w:r>
            <w:r w:rsidRPr="00710CB6">
              <w:rPr>
                <w:rFonts w:ascii="Consolas" w:hAnsi="Consolas" w:cs="Consolas"/>
              </w:rPr>
              <w:t xml:space="preserve"> </w:t>
            </w:r>
            <w:r w:rsidR="00F6351D">
              <w:rPr>
                <w:rFonts w:ascii="Consolas" w:hAnsi="Consolas" w:cs="Consolas"/>
              </w:rPr>
              <w:t>запроса</w:t>
            </w:r>
            <w:r w:rsidRPr="00710CB6">
              <w:rPr>
                <w:rFonts w:ascii="Consolas" w:hAnsi="Consolas" w:cs="Consolas"/>
              </w:rPr>
              <w:t xml:space="preserve"> №2}"&gt;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F6351D">
              <w:rPr>
                <w:rFonts w:ascii="Consolas" w:hAnsi="Consolas" w:cs="Consolas"/>
              </w:rPr>
              <w:t xml:space="preserve">      </w:t>
            </w:r>
            <w:r w:rsidRPr="000D06D1">
              <w:rPr>
                <w:rFonts w:ascii="Consolas" w:hAnsi="Consolas" w:cs="Consolas"/>
              </w:rPr>
              <w:t xml:space="preserve">&lt;… {данные из </w:t>
            </w:r>
            <w:proofErr w:type="gramStart"/>
            <w:r w:rsidR="00F6351D">
              <w:rPr>
                <w:rFonts w:ascii="Consolas" w:hAnsi="Consolas" w:cs="Consolas"/>
              </w:rPr>
              <w:t>запрос</w:t>
            </w:r>
            <w:r w:rsidRPr="000D06D1">
              <w:rPr>
                <w:rFonts w:ascii="Consolas" w:hAnsi="Consolas" w:cs="Consolas"/>
              </w:rPr>
              <w:t>-сообщения</w:t>
            </w:r>
            <w:proofErr w:type="gramEnd"/>
            <w:r w:rsidRPr="000D06D1">
              <w:rPr>
                <w:rFonts w:ascii="Consolas" w:hAnsi="Consolas" w:cs="Consolas"/>
              </w:rPr>
              <w:t>} …&gt;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&lt;/</w:t>
            </w:r>
            <w:r w:rsidR="00F6351D" w:rsidRPr="00F6351D">
              <w:rPr>
                <w:rFonts w:ascii="Consolas" w:hAnsi="Consolas" w:cs="Consolas"/>
                <w:lang w:val="en-US"/>
              </w:rPr>
              <w:t>request</w:t>
            </w:r>
            <w:r w:rsidRPr="000D06D1">
              <w:rPr>
                <w:rFonts w:ascii="Consolas" w:hAnsi="Consolas" w:cs="Consolas"/>
              </w:rPr>
              <w:t>&gt;</w:t>
            </w:r>
          </w:p>
          <w:p w:rsidR="002429F5" w:rsidRPr="000D06D1" w:rsidRDefault="002429F5" w:rsidP="002429F5">
            <w:pPr>
              <w:rPr>
                <w:rFonts w:ascii="Consolas" w:hAnsi="Consolas" w:cs="Consolas"/>
              </w:rPr>
            </w:pPr>
            <w:r w:rsidRPr="000D06D1">
              <w:rPr>
                <w:rFonts w:ascii="Consolas" w:hAnsi="Consolas" w:cs="Consolas"/>
              </w:rPr>
              <w:t xml:space="preserve">   &lt;… любое число ответов …&gt;</w:t>
            </w:r>
          </w:p>
          <w:p w:rsidR="002429F5" w:rsidRPr="000D06D1" w:rsidRDefault="002429F5" w:rsidP="002429F5">
            <w:r w:rsidRPr="000D06D1">
              <w:rPr>
                <w:rFonts w:ascii="Consolas" w:hAnsi="Consolas" w:cs="Consolas"/>
              </w:rPr>
              <w:t>&lt;/</w:t>
            </w:r>
            <w:r w:rsidRPr="000D06D1">
              <w:rPr>
                <w:rFonts w:ascii="Consolas" w:hAnsi="Consolas" w:cs="Consolas"/>
                <w:lang w:val="en-US"/>
              </w:rPr>
              <w:t>data</w:t>
            </w:r>
            <w:r w:rsidRPr="000D06D1">
              <w:rPr>
                <w:rFonts w:ascii="Consolas" w:hAnsi="Consolas" w:cs="Consolas"/>
              </w:rPr>
              <w:t>&gt;</w:t>
            </w:r>
          </w:p>
        </w:tc>
      </w:tr>
    </w:tbl>
    <w:p w:rsidR="002429F5" w:rsidRDefault="002429F5" w:rsidP="002429F5">
      <w:pPr>
        <w:ind w:firstLine="567"/>
      </w:pPr>
    </w:p>
    <w:p w:rsidR="002429F5" w:rsidRPr="000D06D1" w:rsidRDefault="002429F5" w:rsidP="002429F5">
      <w:pPr>
        <w:ind w:firstLine="567"/>
      </w:pPr>
      <w:r>
        <w:t xml:space="preserve">Наличие </w:t>
      </w:r>
      <w:r w:rsidR="00F6351D">
        <w:rPr>
          <w:rFonts w:ascii="Consolas" w:hAnsi="Consolas" w:cs="Consolas"/>
        </w:rPr>
        <w:t>запроса</w:t>
      </w:r>
      <w:r w:rsidR="00F6351D" w:rsidRPr="00F6351D">
        <w:rPr>
          <w:rFonts w:ascii="Consolas" w:hAnsi="Consolas" w:cs="Consolas"/>
        </w:rPr>
        <w:t xml:space="preserve"> </w:t>
      </w:r>
      <w:r>
        <w:t>с именем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обязательно.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>
        <w:t xml:space="preserve">Для </w:t>
      </w:r>
      <w:proofErr w:type="spellStart"/>
      <w:r>
        <w:t>автотестов</w:t>
      </w:r>
      <w:proofErr w:type="spellEnd"/>
      <w:r>
        <w:t xml:space="preserve"> </w:t>
      </w:r>
      <w:proofErr w:type="gramStart"/>
      <w:r>
        <w:t>мок-сервиса</w:t>
      </w:r>
      <w:proofErr w:type="gramEnd"/>
      <w:r>
        <w:t xml:space="preserve"> создается </w:t>
      </w:r>
      <w:r>
        <w:rPr>
          <w:lang w:val="en-US"/>
        </w:rPr>
        <w:t>xml</w:t>
      </w:r>
      <w:r w:rsidRPr="000D06D1">
        <w:t xml:space="preserve"> </w:t>
      </w:r>
      <w:r>
        <w:t>двумя ответами – «</w:t>
      </w:r>
      <w:r w:rsidRPr="000D06D1">
        <w:rPr>
          <w:rFonts w:ascii="Consolas" w:hAnsi="Consolas" w:cs="Consolas"/>
          <w:lang w:val="en-US"/>
        </w:rPr>
        <w:t>default</w:t>
      </w:r>
      <w:r>
        <w:rPr>
          <w:rFonts w:ascii="Consolas" w:hAnsi="Consolas" w:cs="Consolas"/>
        </w:rPr>
        <w:t>» и «</w:t>
      </w:r>
      <w:r>
        <w:rPr>
          <w:rFonts w:ascii="Consolas" w:hAnsi="Consolas" w:cs="Consolas"/>
          <w:lang w:val="en-US"/>
        </w:rPr>
        <w:t>test</w:t>
      </w:r>
      <w:r w:rsidRPr="000D06D1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».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первый вставляются данные из файла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 w:rsidRPr="000D06D1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, во второй из файла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>
        <w:rPr>
          <w:rFonts w:ascii="Consolas" w:hAnsi="Consolas" w:cs="Consolas"/>
        </w:rPr>
        <w:t>2</w:t>
      </w:r>
      <w:r w:rsidRPr="000D06D1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(см. пункт 1, </w:t>
      </w:r>
      <w:r w:rsidRPr="00660DFA">
        <w:rPr>
          <w:rFonts w:ascii="Consolas" w:hAnsi="Consolas" w:cs="Consolas"/>
        </w:rPr>
        <w:t>Примеры запрос-ответ сообщений</w:t>
      </w:r>
      <w:r>
        <w:rPr>
          <w:rFonts w:ascii="Consolas" w:hAnsi="Consolas" w:cs="Consolas"/>
        </w:rPr>
        <w:t>)</w:t>
      </w:r>
      <w:r w:rsidRPr="00660DFA">
        <w:rPr>
          <w:rFonts w:ascii="Consolas" w:hAnsi="Consolas" w:cs="Consolas"/>
        </w:rPr>
        <w:t xml:space="preserve">. </w:t>
      </w:r>
      <w:proofErr w:type="spellStart"/>
      <w:r>
        <w:rPr>
          <w:rFonts w:ascii="Consolas" w:hAnsi="Consolas" w:cs="Consolas"/>
        </w:rPr>
        <w:t>Автотест</w:t>
      </w:r>
      <w:proofErr w:type="spellEnd"/>
      <w:r>
        <w:rPr>
          <w:rFonts w:ascii="Consolas" w:hAnsi="Consolas" w:cs="Consolas"/>
        </w:rPr>
        <w:t xml:space="preserve"> проверит</w:t>
      </w:r>
      <w:r w:rsidRPr="00660DFA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что </w:t>
      </w:r>
      <w:r w:rsidR="00F6351D">
        <w:rPr>
          <w:rFonts w:ascii="Consolas" w:hAnsi="Consolas" w:cs="Consolas"/>
        </w:rPr>
        <w:t>запрос</w:t>
      </w:r>
      <w:r>
        <w:rPr>
          <w:rFonts w:ascii="Consolas" w:hAnsi="Consolas" w:cs="Consolas"/>
        </w:rPr>
        <w:t xml:space="preserve"> будет соответствовать сообщениям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Pr="00660DF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 </w:t>
      </w:r>
      <w:proofErr w:type="spellStart"/>
      <w:r>
        <w:rPr>
          <w:rFonts w:ascii="Consolas" w:hAnsi="Consolas" w:cs="Consolas"/>
          <w:lang w:val="en-US"/>
        </w:rPr>
        <w:t>rs</w:t>
      </w:r>
      <w:proofErr w:type="spellEnd"/>
      <w:r>
        <w:rPr>
          <w:rFonts w:ascii="Consolas" w:hAnsi="Consolas" w:cs="Consolas"/>
        </w:rPr>
        <w:t>2</w:t>
      </w:r>
      <w:r w:rsidRPr="00660DFA">
        <w:rPr>
          <w:rFonts w:ascii="Consolas" w:hAnsi="Consolas" w:cs="Consolas"/>
        </w:rPr>
        <w:t>.</w:t>
      </w:r>
      <w:r>
        <w:rPr>
          <w:rFonts w:ascii="Consolas" w:hAnsi="Consolas" w:cs="Consolas"/>
          <w:lang w:val="en-US"/>
        </w:rPr>
        <w:t>xml</w:t>
      </w:r>
      <w:r w:rsidRPr="00660DFA">
        <w:rPr>
          <w:rFonts w:ascii="Consolas" w:hAnsi="Consolas" w:cs="Consolas"/>
        </w:rPr>
        <w:t>.</w:t>
      </w:r>
    </w:p>
    <w:p w:rsidR="002429F5" w:rsidRDefault="002429F5" w:rsidP="002429F5">
      <w:pPr>
        <w:ind w:firstLine="567"/>
      </w:pPr>
      <w:r>
        <w:t xml:space="preserve">Для создания элемента в автоматическом режиме используется  преобразование </w:t>
      </w:r>
      <w:r w:rsidRPr="00660DFA">
        <w:t xml:space="preserve">AddExampleToData.xsl </w:t>
      </w:r>
      <w:r>
        <w:t xml:space="preserve">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Pr="00F57DCE">
        <w:t xml:space="preserve"> </w:t>
      </w:r>
      <w:r w:rsidRPr="00660DFA">
        <w:t>AddExampleToData.xsl</w:t>
      </w:r>
      <w:proofErr w:type="gramStart"/>
      <w:r>
        <w:t xml:space="preserve"> )</w:t>
      </w:r>
      <w:proofErr w:type="gramEnd"/>
      <w:r>
        <w:t xml:space="preserve">. Преобразование получает на вход пример сообщения, а на выходе получается </w:t>
      </w:r>
      <w:r>
        <w:rPr>
          <w:lang w:val="en-US"/>
        </w:rPr>
        <w:t>xml</w:t>
      </w:r>
      <w:r w:rsidRPr="00F57DCE">
        <w:t xml:space="preserve"> </w:t>
      </w:r>
      <w:r>
        <w:t>файл.</w:t>
      </w:r>
      <w:r w:rsidRPr="00F57DCE">
        <w:t xml:space="preserve"> </w:t>
      </w:r>
    </w:p>
    <w:p w:rsidR="002429F5" w:rsidRDefault="002429F5" w:rsidP="002429F5">
      <w:pPr>
        <w:ind w:firstLine="567"/>
      </w:pPr>
      <w:r>
        <w:t>Параметры данного файла, которые необходимо задать:</w:t>
      </w:r>
    </w:p>
    <w:p w:rsidR="002429F5" w:rsidRDefault="002429F5" w:rsidP="002429F5">
      <w:pPr>
        <w:pStyle w:val="a3"/>
        <w:numPr>
          <w:ilvl w:val="0"/>
          <w:numId w:val="6"/>
        </w:numPr>
      </w:pPr>
      <w:r>
        <w:rPr>
          <w:lang w:val="en-US"/>
        </w:rPr>
        <w:t>n</w:t>
      </w:r>
      <w:proofErr w:type="spellStart"/>
      <w:r>
        <w:t>ame</w:t>
      </w:r>
      <w:proofErr w:type="spellEnd"/>
      <w:r>
        <w:t xml:space="preserve"> – имя запроса/ответа – по умолчанию «</w:t>
      </w:r>
      <w:r w:rsidRPr="00660DFA">
        <w:rPr>
          <w:lang w:val="en-US"/>
        </w:rPr>
        <w:t>default</w:t>
      </w:r>
      <w:r>
        <w:t>»</w:t>
      </w:r>
      <w:r w:rsidRPr="006D1FBF">
        <w:t xml:space="preserve"> 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dataFileName</w:t>
      </w:r>
      <w:proofErr w:type="spellEnd"/>
      <w:r>
        <w:t xml:space="preserve"> - путь к файлу с данными (ранее созданный файл аналогичный создаваемому)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createEmptyData</w:t>
      </w:r>
      <w:proofErr w:type="spellEnd"/>
      <w:r>
        <w:t xml:space="preserve"> – Создать пустой </w:t>
      </w:r>
      <w:r>
        <w:rPr>
          <w:lang w:val="en-US"/>
        </w:rPr>
        <w:t>data</w:t>
      </w:r>
      <w:r>
        <w:t>-файл.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false</w:t>
      </w:r>
      <w:proofErr w:type="spellEnd"/>
      <w:r>
        <w:t>» (значение по умолчанию)</w:t>
      </w:r>
      <w:r w:rsidRPr="006F39FE">
        <w:t xml:space="preserve"> – </w:t>
      </w:r>
      <w:r>
        <w:t>в создаваемом сообщении будут данные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 xml:space="preserve">» - файл будет содержать только </w:t>
      </w:r>
      <w:proofErr w:type="gramStart"/>
      <w:r>
        <w:t>рут-элементы</w:t>
      </w:r>
      <w:proofErr w:type="gramEnd"/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Replace</w:t>
      </w:r>
      <w:proofErr w:type="spellEnd"/>
      <w:r>
        <w:t xml:space="preserve"> – Заменить файл. Возможные значения: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false</w:t>
      </w:r>
      <w:proofErr w:type="spellEnd"/>
      <w:r>
        <w:t>» (значение по умолчанию)</w:t>
      </w:r>
      <w:r w:rsidRPr="006F39FE">
        <w:t xml:space="preserve"> – </w:t>
      </w:r>
      <w:r>
        <w:t xml:space="preserve">в создаваемом  файле будут копированы старые значения, кроме элемента с именем </w:t>
      </w:r>
      <w:r>
        <w:rPr>
          <w:lang w:val="en-US"/>
        </w:rPr>
        <w:t>n</w:t>
      </w:r>
      <w:proofErr w:type="spellStart"/>
      <w:r>
        <w:t>ame</w:t>
      </w:r>
      <w:proofErr w:type="spellEnd"/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6D1FBF">
        <w:t>true</w:t>
      </w:r>
      <w:proofErr w:type="spellEnd"/>
      <w:r>
        <w:t>» - файл будет содержать только одно значение – из входного файла.</w:t>
      </w:r>
    </w:p>
    <w:p w:rsidR="002429F5" w:rsidRDefault="002429F5" w:rsidP="002429F5">
      <w:pPr>
        <w:pStyle w:val="a3"/>
        <w:numPr>
          <w:ilvl w:val="0"/>
          <w:numId w:val="6"/>
        </w:numPr>
      </w:pPr>
      <w:r w:rsidRPr="006D1FBF">
        <w:rPr>
          <w:lang w:val="en-US"/>
        </w:rPr>
        <w:lastRenderedPageBreak/>
        <w:t>Type</w:t>
      </w:r>
      <w:r w:rsidRPr="002429F5">
        <w:t xml:space="preserve"> – </w:t>
      </w:r>
      <w:r>
        <w:t>тип</w:t>
      </w:r>
      <w:r w:rsidRPr="002429F5">
        <w:t xml:space="preserve"> ('</w:t>
      </w:r>
      <w:r w:rsidRPr="006D1FBF">
        <w:rPr>
          <w:lang w:val="en-US"/>
        </w:rPr>
        <w:t>response</w:t>
      </w:r>
      <w:r w:rsidRPr="002429F5">
        <w:t>'/ '</w:t>
      </w:r>
      <w:r>
        <w:rPr>
          <w:lang w:val="en-US"/>
        </w:rPr>
        <w:t>request</w:t>
      </w:r>
      <w:r w:rsidRPr="002429F5">
        <w:t xml:space="preserve">'). </w:t>
      </w:r>
      <w:r>
        <w:t>По</w:t>
      </w:r>
      <w:r w:rsidRPr="006D1FBF">
        <w:t xml:space="preserve"> </w:t>
      </w:r>
      <w:r>
        <w:t xml:space="preserve">умолчанию - </w:t>
      </w:r>
      <w:r w:rsidRPr="006D1FBF">
        <w:t>'</w:t>
      </w:r>
      <w:proofErr w:type="spellStart"/>
      <w:r w:rsidRPr="006D1FBF">
        <w:t>response</w:t>
      </w:r>
      <w:proofErr w:type="spellEnd"/>
      <w:r w:rsidRPr="006D1FBF">
        <w:t>'</w:t>
      </w:r>
      <w:r w:rsidR="00F6351D">
        <w:t>, которое</w:t>
      </w:r>
      <w:r>
        <w:t xml:space="preserve"> следует использовать</w:t>
      </w:r>
      <w:r w:rsidR="00F6351D">
        <w:t xml:space="preserve"> </w:t>
      </w:r>
      <w:proofErr w:type="gramStart"/>
      <w:r w:rsidR="00F6351D">
        <w:t>мок-сервисов</w:t>
      </w:r>
      <w:proofErr w:type="gramEnd"/>
      <w:r w:rsidR="00F6351D">
        <w:t>. Для драйверов следует установить</w:t>
      </w:r>
      <w:r>
        <w:t xml:space="preserve"> </w:t>
      </w:r>
      <w:r w:rsidRPr="00F6351D">
        <w:t>'</w:t>
      </w:r>
      <w:r>
        <w:rPr>
          <w:lang w:val="en-US"/>
        </w:rPr>
        <w:t>request</w:t>
      </w:r>
      <w:r w:rsidRPr="00F6351D">
        <w:t>'</w:t>
      </w:r>
      <w:r w:rsidR="00F6351D">
        <w:t>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 w:rsidRPr="006D1FBF">
        <w:rPr>
          <w:rFonts w:ascii="Consolas" w:hAnsi="Consolas" w:cs="Consolas"/>
        </w:rPr>
        <w:t>Как результат получается дата файл со вставленным/замененным примером.</w:t>
      </w:r>
    </w:p>
    <w:p w:rsidR="002429F5" w:rsidRPr="006D1FBF" w:rsidRDefault="002429F5" w:rsidP="002429F5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Для работы </w:t>
      </w:r>
      <w:proofErr w:type="spellStart"/>
      <w:r>
        <w:rPr>
          <w:rFonts w:ascii="Consolas" w:hAnsi="Consolas" w:cs="Consolas"/>
        </w:rPr>
        <w:t>автотестов</w:t>
      </w:r>
      <w:proofErr w:type="spellEnd"/>
      <w:r>
        <w:rPr>
          <w:rFonts w:ascii="Consolas" w:hAnsi="Consolas" w:cs="Consolas"/>
        </w:rPr>
        <w:t xml:space="preserve"> следует сначала применить преобразование с заменой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>
        <w:rPr>
          <w:rFonts w:ascii="Consolas" w:hAnsi="Consolas" w:cs="Consolas"/>
        </w:rPr>
        <w:t xml:space="preserve">) над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 w:rsidRPr="006D1FB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 второй раз с добавлением </w:t>
      </w:r>
      <w:proofErr w:type="spellStart"/>
      <w:r>
        <w:rPr>
          <w:rFonts w:ascii="Consolas" w:hAnsi="Consolas" w:cs="Consolas"/>
          <w:lang w:val="en-US"/>
        </w:rPr>
        <w:t>r</w:t>
      </w:r>
      <w:r w:rsidR="00F6351D">
        <w:rPr>
          <w:rFonts w:ascii="Consolas" w:hAnsi="Consolas" w:cs="Consolas"/>
          <w:lang w:val="en-US"/>
        </w:rPr>
        <w:t>q</w:t>
      </w:r>
      <w:proofErr w:type="spellEnd"/>
      <w:r w:rsidRPr="00660DFA">
        <w:rPr>
          <w:rFonts w:ascii="Consolas" w:hAnsi="Consolas" w:cs="Consolas"/>
        </w:rPr>
        <w:t>1.</w:t>
      </w:r>
      <w:r>
        <w:rPr>
          <w:rFonts w:ascii="Consolas" w:hAnsi="Consolas" w:cs="Consolas"/>
          <w:lang w:val="en-US"/>
        </w:rPr>
        <w:t>xml</w:t>
      </w:r>
      <w:r>
        <w:rPr>
          <w:rFonts w:ascii="Consolas" w:hAnsi="Consolas" w:cs="Consolas"/>
        </w:rPr>
        <w:t xml:space="preserve"> и новым именем (</w:t>
      </w:r>
      <w:proofErr w:type="spellStart"/>
      <w:r>
        <w:t>Replace</w:t>
      </w:r>
      <w:proofErr w:type="spellEnd"/>
      <w:r>
        <w:t>=</w:t>
      </w:r>
      <w:r>
        <w:rPr>
          <w:lang w:val="en-US"/>
        </w:rPr>
        <w:t>true</w:t>
      </w:r>
      <w:r w:rsidRPr="006D1FBF">
        <w:t>,</w:t>
      </w:r>
      <w:r>
        <w:t xml:space="preserve"> </w:t>
      </w:r>
      <w:r>
        <w:rPr>
          <w:lang w:val="en-US"/>
        </w:rPr>
        <w:t>n</w:t>
      </w:r>
      <w:proofErr w:type="spellStart"/>
      <w:r>
        <w:t>ame</w:t>
      </w:r>
      <w:proofErr w:type="spellEnd"/>
      <w:r>
        <w:t>=</w:t>
      </w:r>
      <w:r>
        <w:rPr>
          <w:lang w:val="en-US"/>
        </w:rPr>
        <w:t>test</w:t>
      </w:r>
      <w:r w:rsidRPr="006D1FBF">
        <w:t>1</w:t>
      </w:r>
      <w:r>
        <w:rPr>
          <w:rFonts w:ascii="Consolas" w:hAnsi="Consolas" w:cs="Consolas"/>
        </w:rPr>
        <w:t>)</w:t>
      </w:r>
      <w:r w:rsidRPr="006D1FBF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 xml:space="preserve">Результат сохранить в файл </w:t>
      </w:r>
      <w:r>
        <w:t>«</w:t>
      </w:r>
      <w:r w:rsidRPr="001512CF">
        <w:t>\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r>
        <w:rPr>
          <w:lang w:val="en-US"/>
        </w:rPr>
        <w:t>data</w:t>
      </w:r>
      <w:r>
        <w:t>\</w:t>
      </w:r>
      <w:r w:rsidRPr="001512CF">
        <w:t>{</w:t>
      </w:r>
      <w:r>
        <w:t>имя системы</w:t>
      </w:r>
      <w:r w:rsidRPr="001512CF">
        <w:t>}\</w:t>
      </w:r>
      <w:r>
        <w:rPr>
          <w:lang w:val="en-US"/>
        </w:rPr>
        <w:t>xml</w:t>
      </w:r>
      <w:r w:rsidRPr="000D06D1">
        <w:t>\</w:t>
      </w:r>
      <w:r w:rsidRPr="001512CF">
        <w:t>{</w:t>
      </w:r>
      <w:r>
        <w:t xml:space="preserve">имя </w:t>
      </w:r>
      <w:r>
        <w:rPr>
          <w:lang w:val="en-US"/>
        </w:rPr>
        <w:t>endpoint</w:t>
      </w:r>
      <w:r w:rsidRPr="001512CF">
        <w:t>’</w:t>
      </w:r>
      <w:r>
        <w:t>а</w:t>
      </w:r>
      <w:r w:rsidRPr="001512CF">
        <w:t>}</w:t>
      </w:r>
      <w:r>
        <w:rPr>
          <w:lang w:val="en-US"/>
        </w:rPr>
        <w:t>Data</w:t>
      </w:r>
      <w:r w:rsidRPr="000D06D1">
        <w:t>.</w:t>
      </w:r>
      <w:r>
        <w:rPr>
          <w:lang w:val="en-US"/>
        </w:rPr>
        <w:t>xml</w:t>
      </w:r>
      <w:r>
        <w:t>».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В дальнейшем, данные файлы могут быть изменены по нуждам использования </w:t>
      </w:r>
      <w:r w:rsidR="00F6351D">
        <w:rPr>
          <w:rFonts w:ascii="Consolas" w:hAnsi="Consolas" w:cs="Consolas"/>
        </w:rPr>
        <w:t>драйверов</w:t>
      </w:r>
      <w:r>
        <w:rPr>
          <w:rFonts w:ascii="Consolas" w:hAnsi="Consolas" w:cs="Consolas"/>
        </w:rPr>
        <w:t xml:space="preserve"> через веб-интерфейс.</w:t>
      </w:r>
    </w:p>
    <w:p w:rsidR="002429F5" w:rsidRPr="00710196" w:rsidRDefault="002429F5" w:rsidP="002F27C4">
      <w:pPr>
        <w:pStyle w:val="3"/>
        <w:numPr>
          <w:ilvl w:val="0"/>
          <w:numId w:val="9"/>
        </w:numPr>
      </w:pPr>
      <w:r w:rsidRPr="00710196">
        <w:t>Создани</w:t>
      </w:r>
      <w:r w:rsidR="00F6351D">
        <w:t>е</w:t>
      </w:r>
      <w:r w:rsidRPr="00710196">
        <w:t xml:space="preserve"> XSLT</w:t>
      </w:r>
    </w:p>
    <w:p w:rsidR="002429F5" w:rsidRDefault="002429F5" w:rsidP="002429F5">
      <w:pPr>
        <w:ind w:firstLine="567"/>
      </w:pPr>
      <w:r>
        <w:t xml:space="preserve">Основная часть </w:t>
      </w:r>
      <w:r w:rsidR="00F6351D">
        <w:t>драйвера</w:t>
      </w:r>
      <w:r>
        <w:t xml:space="preserve"> – логика преобразования </w:t>
      </w:r>
      <w:r w:rsidR="00F6351D">
        <w:t>файла с данными</w:t>
      </w:r>
      <w:r>
        <w:t xml:space="preserve"> в </w:t>
      </w:r>
      <w:r w:rsidR="00F6351D">
        <w:t>запрос –</w:t>
      </w:r>
      <w:r>
        <w:t xml:space="preserve"> представляет собой </w:t>
      </w:r>
      <w:proofErr w:type="spellStart"/>
      <w:r>
        <w:rPr>
          <w:lang w:val="en-US"/>
        </w:rPr>
        <w:t>xsl</w:t>
      </w:r>
      <w:proofErr w:type="spellEnd"/>
      <w:r>
        <w:t>-файл.</w:t>
      </w:r>
    </w:p>
    <w:p w:rsidR="002429F5" w:rsidRPr="00710196" w:rsidRDefault="002429F5" w:rsidP="002429F5">
      <w:pPr>
        <w:ind w:firstLine="567"/>
      </w:pPr>
      <w:r>
        <w:t xml:space="preserve">Файл получает на вход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xml</w:t>
      </w:r>
      <w:r>
        <w:t xml:space="preserve">. </w:t>
      </w:r>
      <w:r w:rsidR="003146D9">
        <w:t>В параметре «</w:t>
      </w:r>
      <w:r w:rsidR="003146D9">
        <w:rPr>
          <w:lang w:val="en-US"/>
        </w:rPr>
        <w:t>name</w:t>
      </w:r>
      <w:r w:rsidR="003146D9">
        <w:t>»</w:t>
      </w:r>
      <w:r>
        <w:t xml:space="preserve"> получает имя ответа. Ищет в файле </w:t>
      </w:r>
      <w:r>
        <w:rPr>
          <w:lang w:val="en-US"/>
        </w:rPr>
        <w:t>data</w:t>
      </w:r>
      <w:r w:rsidRPr="00710196">
        <w:t xml:space="preserve"> </w:t>
      </w:r>
      <w:r>
        <w:rPr>
          <w:lang w:val="en-US"/>
        </w:rPr>
        <w:t>xml</w:t>
      </w:r>
      <w:r w:rsidRPr="00710196">
        <w:t xml:space="preserve"> </w:t>
      </w:r>
      <w:r>
        <w:t>ответ с таким же именем (если такого имени нет – берет ответ с именем «</w:t>
      </w:r>
      <w:r>
        <w:rPr>
          <w:lang w:val="en-US"/>
        </w:rPr>
        <w:t>default</w:t>
      </w:r>
      <w:r>
        <w:t>»)</w:t>
      </w:r>
      <w:r w:rsidRPr="00710196">
        <w:t>.</w:t>
      </w:r>
    </w:p>
    <w:p w:rsidR="002429F5" w:rsidRDefault="002429F5" w:rsidP="002429F5">
      <w:pPr>
        <w:ind w:firstLine="567"/>
        <w:rPr>
          <w:rFonts w:ascii="Consolas" w:hAnsi="Consolas" w:cs="Consolas"/>
        </w:rPr>
      </w:pPr>
      <w:r w:rsidRPr="00710196">
        <w:t xml:space="preserve">И попытается найти </w:t>
      </w:r>
      <w:proofErr w:type="spellStart"/>
      <w:r w:rsidRPr="00710196">
        <w:t>response</w:t>
      </w:r>
      <w:proofErr w:type="spellEnd"/>
      <w:r w:rsidRPr="00710196">
        <w:t xml:space="preserve"> с именем </w:t>
      </w:r>
      <w:r w:rsidR="003146D9">
        <w:rPr>
          <w:rFonts w:ascii="Consolas" w:hAnsi="Consolas" w:cs="Consolas"/>
        </w:rPr>
        <w:t xml:space="preserve">из параметра </w:t>
      </w:r>
      <w:r w:rsidR="003146D9">
        <w:rPr>
          <w:rFonts w:ascii="Consolas" w:hAnsi="Consolas" w:cs="Consolas"/>
          <w:lang w:val="en-US"/>
        </w:rPr>
        <w:t>name</w:t>
      </w:r>
      <w:r w:rsidRPr="00710196">
        <w:rPr>
          <w:rFonts w:ascii="Consolas" w:hAnsi="Consolas" w:cs="Consolas"/>
        </w:rPr>
        <w:t xml:space="preserve"> (</w:t>
      </w:r>
      <w:r w:rsidRPr="00710196">
        <w:t>если такого имени нет, то будет</w:t>
      </w:r>
      <w:r>
        <w:rPr>
          <w:rFonts w:ascii="Consolas" w:hAnsi="Consolas" w:cs="Consolas"/>
        </w:rPr>
        <w:t xml:space="preserve"> </w:t>
      </w:r>
      <w:r w:rsidRPr="00710196">
        <w:t xml:space="preserve">использовано имя </w:t>
      </w:r>
      <w:r>
        <w:rPr>
          <w:rFonts w:ascii="Consolas" w:hAnsi="Consolas" w:cs="Consolas"/>
        </w:rPr>
        <w:t>«</w:t>
      </w:r>
      <w:r w:rsidRPr="00710196">
        <w:rPr>
          <w:rFonts w:ascii="Consolas" w:hAnsi="Consolas" w:cs="Consolas"/>
          <w:lang w:val="en-US"/>
        </w:rPr>
        <w:t>default</w:t>
      </w:r>
      <w:r w:rsidRPr="00710196">
        <w:t xml:space="preserve">»). </w:t>
      </w:r>
      <w:r>
        <w:t xml:space="preserve"> По данным из элемента </w:t>
      </w:r>
      <w:proofErr w:type="spellStart"/>
      <w:r w:rsidRPr="00710196">
        <w:t>response</w:t>
      </w:r>
      <w:proofErr w:type="spellEnd"/>
      <w:r>
        <w:t xml:space="preserve"> и будет составлен ответ.</w:t>
      </w:r>
      <w:r w:rsidRPr="00E27C2E">
        <w:rPr>
          <w:rFonts w:ascii="Consolas" w:hAnsi="Consolas" w:cs="Consolas"/>
        </w:rPr>
        <w:t xml:space="preserve"> </w:t>
      </w:r>
    </w:p>
    <w:p w:rsidR="002429F5" w:rsidRDefault="002429F5" w:rsidP="002429F5">
      <w:pPr>
        <w:ind w:firstLine="567"/>
      </w:pPr>
      <w:r>
        <w:t xml:space="preserve">Для создания </w:t>
      </w:r>
      <w:proofErr w:type="spellStart"/>
      <w:r>
        <w:rPr>
          <w:lang w:val="en-US"/>
        </w:rPr>
        <w:t>xsl</w:t>
      </w:r>
      <w:proofErr w:type="spellEnd"/>
      <w:r>
        <w:t xml:space="preserve"> в автоматическом режиме используется  преобразование </w:t>
      </w:r>
      <w:r w:rsidR="003146D9">
        <w:t>requestXSDtoXSL</w:t>
      </w:r>
      <w:r w:rsidRPr="00E27C2E">
        <w:t>.xsl</w:t>
      </w:r>
      <w:r>
        <w:t xml:space="preserve">  (</w:t>
      </w:r>
      <w:proofErr w:type="spellStart"/>
      <w:r w:rsidRPr="009410C1">
        <w:t>src</w:t>
      </w:r>
      <w:proofErr w:type="spellEnd"/>
      <w:r w:rsidRPr="009410C1">
        <w:t>\</w:t>
      </w:r>
      <w:proofErr w:type="spellStart"/>
      <w:r w:rsidRPr="009410C1">
        <w:t>main</w:t>
      </w:r>
      <w:proofErr w:type="spellEnd"/>
      <w:r w:rsidRPr="009410C1">
        <w:t>\</w:t>
      </w:r>
      <w:proofErr w:type="spellStart"/>
      <w:r w:rsidRPr="009410C1">
        <w:t>webapp</w:t>
      </w:r>
      <w:proofErr w:type="spellEnd"/>
      <w:r w:rsidRPr="009410C1">
        <w:t>\WEB-INF\</w:t>
      </w:r>
      <w:proofErr w:type="spellStart"/>
      <w:r>
        <w:t>xsl</w:t>
      </w:r>
      <w:proofErr w:type="spellEnd"/>
      <w:r>
        <w:t>\</w:t>
      </w:r>
      <w:proofErr w:type="spellStart"/>
      <w:r>
        <w:t>util</w:t>
      </w:r>
      <w:proofErr w:type="spellEnd"/>
      <w:r>
        <w:t>\</w:t>
      </w:r>
      <w:r w:rsidR="003146D9" w:rsidRPr="003146D9">
        <w:t xml:space="preserve"> </w:t>
      </w:r>
      <w:r w:rsidR="003146D9">
        <w:t>requestXSDtoXSL</w:t>
      </w:r>
      <w:r w:rsidRPr="00E27C2E">
        <w:t>.xsl</w:t>
      </w:r>
      <w:r>
        <w:t xml:space="preserve">). Преобразование получает на вход </w:t>
      </w:r>
      <w:proofErr w:type="spellStart"/>
      <w:r>
        <w:rPr>
          <w:lang w:val="en-US"/>
        </w:rPr>
        <w:t>xsd</w:t>
      </w:r>
      <w:proofErr w:type="spellEnd"/>
      <w:r w:rsidRPr="00E27C2E">
        <w:t xml:space="preserve"> </w:t>
      </w:r>
      <w:r w:rsidR="003146D9">
        <w:t>запросов</w:t>
      </w:r>
      <w:r>
        <w:t xml:space="preserve">, а на выходе получается </w:t>
      </w:r>
      <w:proofErr w:type="spellStart"/>
      <w:r>
        <w:rPr>
          <w:lang w:val="en-US"/>
        </w:rPr>
        <w:t>xsl</w:t>
      </w:r>
      <w:proofErr w:type="spellEnd"/>
      <w:r w:rsidRPr="00F57DCE">
        <w:t xml:space="preserve"> </w:t>
      </w:r>
      <w:r>
        <w:t>файл.</w:t>
      </w:r>
      <w:r w:rsidRPr="00F57DCE">
        <w:t xml:space="preserve"> </w:t>
      </w:r>
    </w:p>
    <w:p w:rsidR="002429F5" w:rsidRDefault="002429F5" w:rsidP="002429F5">
      <w:pPr>
        <w:ind w:firstLine="567"/>
      </w:pPr>
      <w:r>
        <w:t>Для преобразования в некоторых случаях придётся задать несколько параметров:</w:t>
      </w:r>
    </w:p>
    <w:p w:rsidR="002429F5" w:rsidRPr="00E27C2E" w:rsidRDefault="002429F5" w:rsidP="002429F5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entryPointName</w:t>
      </w:r>
      <w:proofErr w:type="spellEnd"/>
      <w:r>
        <w:t xml:space="preserve"> – имя типа главного элемента-контейнера операции. По умолчанию используется значение, взятое регулярным выражением из атрибута </w:t>
      </w:r>
      <w:proofErr w:type="spellStart"/>
      <w:r w:rsidRPr="00A9376B">
        <w:t>targetNamespace</w:t>
      </w:r>
      <w:proofErr w:type="spellEnd"/>
      <w:r>
        <w:t>. Например, для создания примера запроса сервиса «</w:t>
      </w:r>
      <w:r>
        <w:rPr>
          <w:lang w:val="en-US"/>
        </w:rPr>
        <w:t>CRM</w:t>
      </w:r>
      <w:r w:rsidRPr="00A9376B">
        <w:t>/</w:t>
      </w:r>
      <w:proofErr w:type="spellStart"/>
      <w:r w:rsidRPr="00A9376B">
        <w:t>CreateTask</w:t>
      </w:r>
      <w:proofErr w:type="spellEnd"/>
      <w:r>
        <w:t>» следует использовать значение «</w:t>
      </w:r>
      <w:proofErr w:type="spellStart"/>
      <w:r w:rsidRPr="00A9376B">
        <w:t>CreateTaskRq</w:t>
      </w:r>
      <w:proofErr w:type="spellEnd"/>
      <w:r>
        <w:t xml:space="preserve">», как значения атрибута </w:t>
      </w:r>
      <w:r>
        <w:rPr>
          <w:lang w:val="en-US"/>
        </w:rPr>
        <w:t>name</w:t>
      </w:r>
      <w:r>
        <w:t xml:space="preserve"> </w:t>
      </w:r>
      <w:proofErr w:type="spellStart"/>
      <w:r w:rsidRPr="00A9376B">
        <w:t>complexType</w:t>
      </w:r>
      <w:proofErr w:type="spellEnd"/>
      <w:r>
        <w:t xml:space="preserve"> из схемы </w:t>
      </w:r>
      <w:r w:rsidRPr="00A9376B">
        <w:t>CreateTaskRequest.xsd</w:t>
      </w:r>
      <w:r>
        <w:t xml:space="preserve">. В данном случае этот просмотр задавать не требуется, так как значение по умолчанию возьмёт его из </w:t>
      </w:r>
      <w:proofErr w:type="spellStart"/>
      <w:r>
        <w:t>неймспейса</w:t>
      </w:r>
      <w:proofErr w:type="spellEnd"/>
      <w:r>
        <w:t xml:space="preserve"> «</w:t>
      </w:r>
      <w:r w:rsidRPr="000B2F8E">
        <w:t>http://sbrf.ru/NCP/CRM/CreateTaskRq/1.02/</w:t>
      </w:r>
      <w:r>
        <w:t>». В других случаях, например в запросе сервиса «</w:t>
      </w:r>
      <w:r>
        <w:rPr>
          <w:lang w:val="en-US"/>
        </w:rPr>
        <w:t>CRM</w:t>
      </w:r>
      <w:r w:rsidRPr="00A9376B">
        <w:t>/</w:t>
      </w:r>
      <w:proofErr w:type="spellStart"/>
      <w:r>
        <w:t>GetParticipantsRequest</w:t>
      </w:r>
      <w:proofErr w:type="spellEnd"/>
      <w:r>
        <w:t>» значение по умолчанию неправильно (</w:t>
      </w:r>
      <w:proofErr w:type="spellStart"/>
      <w:r w:rsidRPr="00A9376B">
        <w:t>targetNamespace</w:t>
      </w:r>
      <w:proofErr w:type="spellEnd"/>
      <w:r w:rsidRPr="006F39FE">
        <w:t xml:space="preserve"> - "http://sbrf.ru/NCP/CRM/GetParticipantsRq/1.03/", </w:t>
      </w:r>
      <w:r>
        <w:t>имя типа – «</w:t>
      </w:r>
      <w:proofErr w:type="spellStart"/>
      <w:r w:rsidRPr="006F39FE">
        <w:t>PrtspRq</w:t>
      </w:r>
      <w:proofErr w:type="spellEnd"/>
      <w:r>
        <w:t>»).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 w:rsidRPr="00E27C2E">
        <w:rPr>
          <w:i/>
        </w:rPr>
        <w:t>parrentXSDPath</w:t>
      </w:r>
      <w:proofErr w:type="spellEnd"/>
      <w:r>
        <w:t xml:space="preserve"> – путь </w:t>
      </w:r>
      <w:proofErr w:type="gramStart"/>
      <w:r>
        <w:t>к</w:t>
      </w:r>
      <w:proofErr w:type="gramEnd"/>
      <w:r>
        <w:t xml:space="preserve"> общей </w:t>
      </w:r>
      <w:proofErr w:type="spellStart"/>
      <w:r>
        <w:t>xsd</w:t>
      </w:r>
      <w:proofErr w:type="spellEnd"/>
      <w:r>
        <w:t>-схеме сообщения.  По умолчанию «../../</w:t>
      </w:r>
      <w:proofErr w:type="spellStart"/>
      <w:r>
        <w:t>xsd</w:t>
      </w:r>
      <w:proofErr w:type="spellEnd"/>
      <w:r>
        <w:t xml:space="preserve">/CRM/CRM.xsd». Относительный путь (от файла </w:t>
      </w:r>
      <w:r w:rsidRPr="00E27C2E">
        <w:t>responceXSDtoXSL</w:t>
      </w:r>
      <w:r>
        <w:t>.xsl) к объявлению общей схемы для всех сообщений системы. Для реализованных систем это: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/CRM/CRM.xsd» для CRM (значение по умолчанию)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2429F5" w:rsidRDefault="002429F5" w:rsidP="002429F5">
      <w:pPr>
        <w:pStyle w:val="a3"/>
      </w:pPr>
      <w:r>
        <w:t>В случае</w:t>
      </w:r>
      <w:proofErr w:type="gramStart"/>
      <w:r>
        <w:t>,</w:t>
      </w:r>
      <w:proofErr w:type="gramEnd"/>
      <w:r>
        <w:t xml:space="preserve"> если этот параметр не задан нужно обязательно задать параметр </w:t>
      </w:r>
      <w:proofErr w:type="spellStart"/>
      <w:r>
        <w:t>parrentNS</w:t>
      </w:r>
      <w:proofErr w:type="spellEnd"/>
    </w:p>
    <w:p w:rsidR="002429F5" w:rsidRPr="00E27C2E" w:rsidRDefault="002429F5" w:rsidP="002429F5">
      <w:pPr>
        <w:pStyle w:val="a3"/>
      </w:pPr>
      <w:r>
        <w:t xml:space="preserve">–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контейнера запрос/ответ сообщения.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r>
        <w:t>parrentNS</w:t>
      </w:r>
      <w:proofErr w:type="spellEnd"/>
      <w:r>
        <w:t xml:space="preserve"> – имя элемента-контейнера, в </w:t>
      </w:r>
      <w:proofErr w:type="gramStart"/>
      <w:r>
        <w:t>которую</w:t>
      </w:r>
      <w:proofErr w:type="gramEnd"/>
      <w:r>
        <w:t xml:space="preserve"> будет обернута операция. Значение по умолчанию некорректно и требует замены. </w:t>
      </w:r>
      <w:proofErr w:type="gramStart"/>
      <w:r>
        <w:t>Например</w:t>
      </w:r>
      <w:proofErr w:type="gramEnd"/>
      <w:r>
        <w:t xml:space="preserve"> для запроса сервиса «CRM/</w:t>
      </w:r>
      <w:proofErr w:type="spellStart"/>
      <w:r>
        <w:t>CreateTask</w:t>
      </w:r>
      <w:proofErr w:type="spellEnd"/>
      <w:r>
        <w:t>» это значение равно «</w:t>
      </w:r>
      <w:proofErr w:type="spellStart"/>
      <w:r>
        <w:t>createTaskRq</w:t>
      </w:r>
      <w:proofErr w:type="spellEnd"/>
      <w:r>
        <w:t xml:space="preserve">». Получается из файла схемы всех сообщений для системы: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lastRenderedPageBreak/>
        <w:t>«../../</w:t>
      </w:r>
      <w:proofErr w:type="spellStart"/>
      <w:r>
        <w:t>xsd</w:t>
      </w:r>
      <w:proofErr w:type="spellEnd"/>
      <w:r>
        <w:t>/CRM/CRM.xsd» для CRM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AMRLiRT</w:t>
      </w:r>
      <w:proofErr w:type="spellEnd"/>
      <w:r>
        <w:t>/AMRLIRT.xsd» для AMRLIRT</w:t>
      </w:r>
    </w:p>
    <w:p w:rsidR="002429F5" w:rsidRPr="00E27C2E" w:rsidRDefault="002429F5" w:rsidP="002429F5">
      <w:pPr>
        <w:pStyle w:val="a3"/>
        <w:numPr>
          <w:ilvl w:val="1"/>
          <w:numId w:val="6"/>
        </w:numPr>
      </w:pPr>
      <w:r>
        <w:t>«../../</w:t>
      </w:r>
      <w:proofErr w:type="spellStart"/>
      <w:r>
        <w:t>xsd</w:t>
      </w:r>
      <w:proofErr w:type="spellEnd"/>
      <w:r>
        <w:t>/</w:t>
      </w:r>
      <w:proofErr w:type="spellStart"/>
      <w:r>
        <w:t>FinRep</w:t>
      </w:r>
      <w:proofErr w:type="spellEnd"/>
      <w:r>
        <w:t xml:space="preserve">/ASFO.xsd» для </w:t>
      </w:r>
      <w:proofErr w:type="spellStart"/>
      <w:r>
        <w:t>FinRep</w:t>
      </w:r>
      <w:proofErr w:type="spellEnd"/>
    </w:p>
    <w:p w:rsidR="002429F5" w:rsidRPr="006F39FE" w:rsidRDefault="002429F5" w:rsidP="002429F5">
      <w:pPr>
        <w:pStyle w:val="a3"/>
        <w:numPr>
          <w:ilvl w:val="0"/>
          <w:numId w:val="6"/>
        </w:numPr>
      </w:pPr>
      <w:proofErr w:type="spellStart"/>
      <w:r w:rsidRPr="00E27C2E">
        <w:t>dataFileName</w:t>
      </w:r>
      <w:proofErr w:type="spellEnd"/>
      <w:r>
        <w:t xml:space="preserve"> – имя файла с данными. По умолчанию получается из параметра </w:t>
      </w:r>
      <w:proofErr w:type="spellStart"/>
      <w:r w:rsidRPr="00E27C2E">
        <w:rPr>
          <w:i/>
        </w:rPr>
        <w:t>entryPointName</w:t>
      </w:r>
      <w:proofErr w:type="spellEnd"/>
      <w:r>
        <w:rPr>
          <w:i/>
        </w:rPr>
        <w:t xml:space="preserve"> </w:t>
      </w:r>
      <w:r w:rsidRPr="00E27C2E">
        <w:t xml:space="preserve">заменой подстрок </w:t>
      </w:r>
      <w:r>
        <w:t>«</w:t>
      </w:r>
      <w:proofErr w:type="spellStart"/>
      <w:r w:rsidRPr="00E27C2E">
        <w:t>Response</w:t>
      </w:r>
      <w:proofErr w:type="spellEnd"/>
      <w:r>
        <w:t>»</w:t>
      </w:r>
      <w:r w:rsidRPr="00E27C2E">
        <w:t xml:space="preserve"> и </w:t>
      </w:r>
      <w:r>
        <w:t>«</w:t>
      </w:r>
      <w:proofErr w:type="spellStart"/>
      <w:r w:rsidRPr="00E27C2E">
        <w:t>Rs</w:t>
      </w:r>
      <w:proofErr w:type="spellEnd"/>
      <w:r>
        <w:t>» и добавление постфикса «</w:t>
      </w:r>
      <w:r>
        <w:rPr>
          <w:lang w:val="en-US"/>
        </w:rPr>
        <w:t>Data</w:t>
      </w:r>
      <w:r w:rsidRPr="00E27C2E">
        <w:t>.</w:t>
      </w:r>
      <w:r>
        <w:rPr>
          <w:lang w:val="en-US"/>
        </w:rPr>
        <w:t>xml</w:t>
      </w:r>
      <w:r>
        <w:t>»</w:t>
      </w:r>
      <w:r>
        <w:rPr>
          <w:i/>
        </w:rPr>
        <w:t xml:space="preserve"> </w:t>
      </w:r>
    </w:p>
    <w:p w:rsidR="002429F5" w:rsidRDefault="002429F5" w:rsidP="002429F5">
      <w:pPr>
        <w:pStyle w:val="a3"/>
        <w:numPr>
          <w:ilvl w:val="0"/>
          <w:numId w:val="6"/>
        </w:numPr>
      </w:pPr>
      <w:proofErr w:type="spellStart"/>
      <w:proofErr w:type="gramStart"/>
      <w:r w:rsidRPr="00A27AA1">
        <w:rPr>
          <w:lang w:val="en-US"/>
        </w:rPr>
        <w:t>systemName</w:t>
      </w:r>
      <w:proofErr w:type="spellEnd"/>
      <w:proofErr w:type="gramEnd"/>
      <w:r>
        <w:t xml:space="preserve"> – имя системы. Реализованные системы:</w:t>
      </w:r>
      <w:r w:rsidRPr="006F39FE">
        <w:t xml:space="preserve"> 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r w:rsidRPr="00A27AA1">
        <w:t>CRM</w:t>
      </w:r>
      <w:r>
        <w:t>» (значение по умолчанию)</w:t>
      </w:r>
    </w:p>
    <w:p w:rsidR="002429F5" w:rsidRDefault="002429F5" w:rsidP="002429F5">
      <w:pPr>
        <w:pStyle w:val="a3"/>
        <w:numPr>
          <w:ilvl w:val="1"/>
          <w:numId w:val="6"/>
        </w:numPr>
      </w:pPr>
      <w:r>
        <w:t>«</w:t>
      </w:r>
      <w:r w:rsidRPr="00A27AA1">
        <w:t>AMRLIRT</w:t>
      </w:r>
      <w:r>
        <w:t>»</w:t>
      </w:r>
    </w:p>
    <w:p w:rsidR="002429F5" w:rsidRPr="00A9376B" w:rsidRDefault="002429F5" w:rsidP="002429F5">
      <w:pPr>
        <w:pStyle w:val="a3"/>
        <w:numPr>
          <w:ilvl w:val="1"/>
          <w:numId w:val="6"/>
        </w:numPr>
      </w:pPr>
      <w:r>
        <w:t>«</w:t>
      </w:r>
      <w:proofErr w:type="spellStart"/>
      <w:r w:rsidRPr="00A27AA1">
        <w:t>FinRep</w:t>
      </w:r>
      <w:proofErr w:type="spellEnd"/>
      <w:r>
        <w:t>»</w:t>
      </w:r>
      <w:r w:rsidRPr="00E27C2E">
        <w:t xml:space="preserve"> </w:t>
      </w:r>
    </w:p>
    <w:p w:rsidR="002429F5" w:rsidRPr="00E27C2E" w:rsidRDefault="002429F5" w:rsidP="002429F5">
      <w:pPr>
        <w:pStyle w:val="a3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E27C2E">
        <w:rPr>
          <w:lang w:val="en-US"/>
        </w:rPr>
        <w:t>rootElementName</w:t>
      </w:r>
      <w:proofErr w:type="spellEnd"/>
      <w:proofErr w:type="gramEnd"/>
      <w:r w:rsidRPr="002429F5">
        <w:t xml:space="preserve"> – имя элемента-контейнера, в которую будет обернута операция. Значение по умолчанию некорректно и требует замены. </w:t>
      </w:r>
      <w:proofErr w:type="gramStart"/>
      <w:r w:rsidRPr="002429F5">
        <w:t>Например</w:t>
      </w:r>
      <w:proofErr w:type="gramEnd"/>
      <w:r w:rsidRPr="002429F5">
        <w:t xml:space="preserve"> для запроса сервиса «</w:t>
      </w:r>
      <w:r w:rsidRPr="00E27C2E">
        <w:rPr>
          <w:lang w:val="en-US"/>
        </w:rPr>
        <w:t>CRM</w:t>
      </w:r>
      <w:r w:rsidRPr="002429F5">
        <w:t>/</w:t>
      </w:r>
      <w:proofErr w:type="spellStart"/>
      <w:r w:rsidRPr="00E27C2E">
        <w:rPr>
          <w:lang w:val="en-US"/>
        </w:rPr>
        <w:t>CreateTask</w:t>
      </w:r>
      <w:proofErr w:type="spellEnd"/>
      <w:r w:rsidRPr="002429F5">
        <w:t>» это значение равно «</w:t>
      </w:r>
      <w:proofErr w:type="spellStart"/>
      <w:r w:rsidRPr="00E27C2E">
        <w:rPr>
          <w:lang w:val="en-US"/>
        </w:rPr>
        <w:t>createTaskRq</w:t>
      </w:r>
      <w:proofErr w:type="spellEnd"/>
      <w:r w:rsidRPr="002429F5">
        <w:t xml:space="preserve">». </w:t>
      </w:r>
      <w:proofErr w:type="spellStart"/>
      <w:r w:rsidRPr="00E27C2E">
        <w:rPr>
          <w:lang w:val="en-US"/>
        </w:rPr>
        <w:t>Получается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из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файла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схемы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всех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сообщений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для</w:t>
      </w:r>
      <w:proofErr w:type="spellEnd"/>
      <w:r w:rsidRPr="00E27C2E">
        <w:rPr>
          <w:lang w:val="en-US"/>
        </w:rPr>
        <w:t xml:space="preserve"> </w:t>
      </w:r>
      <w:proofErr w:type="spellStart"/>
      <w:r w:rsidRPr="00E27C2E">
        <w:rPr>
          <w:lang w:val="en-US"/>
        </w:rPr>
        <w:t>системы</w:t>
      </w:r>
      <w:proofErr w:type="spellEnd"/>
      <w:r w:rsidRPr="00E27C2E">
        <w:rPr>
          <w:lang w:val="en-US"/>
        </w:rPr>
        <w:t xml:space="preserve">: </w:t>
      </w:r>
    </w:p>
    <w:p w:rsidR="002429F5" w:rsidRPr="002429F5" w:rsidRDefault="002429F5" w:rsidP="002429F5">
      <w:pPr>
        <w:pStyle w:val="a3"/>
        <w:numPr>
          <w:ilvl w:val="1"/>
          <w:numId w:val="6"/>
        </w:numPr>
        <w:rPr>
          <w:lang w:val="en-US"/>
        </w:rPr>
      </w:pPr>
      <w:r w:rsidRPr="002429F5">
        <w:rPr>
          <w:lang w:val="en-US"/>
        </w:rPr>
        <w:t>«../../</w:t>
      </w:r>
      <w:proofErr w:type="spellStart"/>
      <w:r w:rsidRPr="002429F5">
        <w:rPr>
          <w:lang w:val="en-US"/>
        </w:rPr>
        <w:t>xsd</w:t>
      </w:r>
      <w:proofErr w:type="spellEnd"/>
      <w:r w:rsidRPr="002429F5">
        <w:rPr>
          <w:lang w:val="en-US"/>
        </w:rPr>
        <w:t xml:space="preserve">/CRM/CRM.xsd» </w:t>
      </w:r>
      <w:r>
        <w:t>для</w:t>
      </w:r>
      <w:r w:rsidRPr="002429F5">
        <w:rPr>
          <w:lang w:val="en-US"/>
        </w:rPr>
        <w:t xml:space="preserve"> CRM</w:t>
      </w:r>
    </w:p>
    <w:p w:rsidR="002429F5" w:rsidRPr="002429F5" w:rsidRDefault="002429F5" w:rsidP="002429F5">
      <w:pPr>
        <w:pStyle w:val="a3"/>
        <w:numPr>
          <w:ilvl w:val="1"/>
          <w:numId w:val="6"/>
        </w:numPr>
        <w:rPr>
          <w:lang w:val="en-US"/>
        </w:rPr>
      </w:pPr>
      <w:r w:rsidRPr="002429F5">
        <w:rPr>
          <w:lang w:val="en-US"/>
        </w:rPr>
        <w:t>«../../</w:t>
      </w:r>
      <w:proofErr w:type="spellStart"/>
      <w:r w:rsidRPr="002429F5">
        <w:rPr>
          <w:lang w:val="en-US"/>
        </w:rPr>
        <w:t>xsd</w:t>
      </w:r>
      <w:proofErr w:type="spellEnd"/>
      <w:r w:rsidRPr="002429F5">
        <w:rPr>
          <w:lang w:val="en-US"/>
        </w:rPr>
        <w:t>/</w:t>
      </w:r>
      <w:proofErr w:type="spellStart"/>
      <w:r w:rsidRPr="002429F5">
        <w:rPr>
          <w:lang w:val="en-US"/>
        </w:rPr>
        <w:t>AMRLiRT</w:t>
      </w:r>
      <w:proofErr w:type="spellEnd"/>
      <w:r w:rsidRPr="002429F5">
        <w:rPr>
          <w:lang w:val="en-US"/>
        </w:rPr>
        <w:t xml:space="preserve">/AMRLIRT.xsd» </w:t>
      </w:r>
      <w:r>
        <w:t>для</w:t>
      </w:r>
      <w:r w:rsidRPr="002429F5">
        <w:rPr>
          <w:lang w:val="en-US"/>
        </w:rPr>
        <w:t xml:space="preserve"> AMRLIRT</w:t>
      </w:r>
    </w:p>
    <w:p w:rsidR="002429F5" w:rsidRPr="003146D9" w:rsidRDefault="002429F5" w:rsidP="003146D9">
      <w:pPr>
        <w:pStyle w:val="a3"/>
        <w:numPr>
          <w:ilvl w:val="1"/>
          <w:numId w:val="6"/>
        </w:numPr>
        <w:rPr>
          <w:lang w:val="en-US"/>
        </w:rPr>
      </w:pPr>
      <w:r w:rsidRPr="002429F5">
        <w:rPr>
          <w:lang w:val="en-US"/>
        </w:rPr>
        <w:t>«../../</w:t>
      </w:r>
      <w:proofErr w:type="spellStart"/>
      <w:r w:rsidRPr="002429F5">
        <w:rPr>
          <w:lang w:val="en-US"/>
        </w:rPr>
        <w:t>xsd</w:t>
      </w:r>
      <w:proofErr w:type="spellEnd"/>
      <w:r w:rsidRPr="002429F5">
        <w:rPr>
          <w:lang w:val="en-US"/>
        </w:rPr>
        <w:t>/</w:t>
      </w:r>
      <w:proofErr w:type="spellStart"/>
      <w:r w:rsidRPr="002429F5">
        <w:rPr>
          <w:lang w:val="en-US"/>
        </w:rPr>
        <w:t>FinRep</w:t>
      </w:r>
      <w:proofErr w:type="spellEnd"/>
      <w:r w:rsidRPr="002429F5">
        <w:rPr>
          <w:lang w:val="en-US"/>
        </w:rPr>
        <w:t xml:space="preserve">/ASFO.xsd» </w:t>
      </w:r>
      <w:r>
        <w:t>для</w:t>
      </w:r>
      <w:r w:rsidRPr="002429F5">
        <w:rPr>
          <w:lang w:val="en-US"/>
        </w:rPr>
        <w:t xml:space="preserve"> </w:t>
      </w:r>
      <w:proofErr w:type="spellStart"/>
      <w:r w:rsidRPr="002429F5">
        <w:rPr>
          <w:lang w:val="en-US"/>
        </w:rPr>
        <w:t>FinRep</w:t>
      </w:r>
      <w:proofErr w:type="spellEnd"/>
    </w:p>
    <w:p w:rsidR="002429F5" w:rsidRPr="003146D9" w:rsidRDefault="002429F5" w:rsidP="002429F5">
      <w:pPr>
        <w:rPr>
          <w:lang w:val="en-US"/>
        </w:rPr>
      </w:pPr>
      <w:r>
        <w:t>Результатом</w:t>
      </w:r>
      <w:r w:rsidRPr="003146D9">
        <w:rPr>
          <w:lang w:val="en-US"/>
        </w:rPr>
        <w:t xml:space="preserve"> </w:t>
      </w:r>
      <w:r>
        <w:t>преобразования</w:t>
      </w:r>
      <w:r w:rsidRPr="003146D9">
        <w:rPr>
          <w:lang w:val="en-US"/>
        </w:rPr>
        <w:t xml:space="preserve"> </w:t>
      </w:r>
      <w:r>
        <w:t>следует</w:t>
      </w:r>
      <w:r w:rsidRPr="003146D9">
        <w:rPr>
          <w:lang w:val="en-US"/>
        </w:rPr>
        <w:t xml:space="preserve"> </w:t>
      </w:r>
      <w:r>
        <w:t>заменить</w:t>
      </w:r>
      <w:r w:rsidRPr="003146D9">
        <w:rPr>
          <w:lang w:val="en-US"/>
        </w:rPr>
        <w:t xml:space="preserve"> </w:t>
      </w:r>
      <w:r>
        <w:t>файл</w:t>
      </w:r>
      <w:r w:rsidRPr="003146D9">
        <w:rPr>
          <w:lang w:val="en-US"/>
        </w:rPr>
        <w:t xml:space="preserve">  «\</w:t>
      </w:r>
      <w:proofErr w:type="spellStart"/>
      <w:r w:rsidRPr="003146D9">
        <w:rPr>
          <w:lang w:val="en-US"/>
        </w:rPr>
        <w:t>src</w:t>
      </w:r>
      <w:proofErr w:type="spellEnd"/>
      <w:r w:rsidRPr="003146D9">
        <w:rPr>
          <w:lang w:val="en-US"/>
        </w:rPr>
        <w:t>\main\</w:t>
      </w:r>
      <w:proofErr w:type="spellStart"/>
      <w:r w:rsidRPr="003146D9">
        <w:rPr>
          <w:lang w:val="en-US"/>
        </w:rPr>
        <w:t>webapp</w:t>
      </w:r>
      <w:proofErr w:type="spellEnd"/>
      <w:r w:rsidRPr="003146D9">
        <w:rPr>
          <w:lang w:val="en-US"/>
        </w:rPr>
        <w:t>\WEB-INF\</w:t>
      </w:r>
      <w:proofErr w:type="spellStart"/>
      <w:r>
        <w:rPr>
          <w:lang w:val="en-US"/>
        </w:rPr>
        <w:t>xsl</w:t>
      </w:r>
      <w:proofErr w:type="spellEnd"/>
      <w:r w:rsidRPr="003146D9">
        <w:rPr>
          <w:lang w:val="en-US"/>
        </w:rPr>
        <w:t>\{</w:t>
      </w:r>
      <w:r>
        <w:t>имя</w:t>
      </w:r>
      <w:r w:rsidRPr="003146D9">
        <w:rPr>
          <w:lang w:val="en-US"/>
        </w:rPr>
        <w:t xml:space="preserve"> </w:t>
      </w:r>
      <w:r>
        <w:t>системы</w:t>
      </w:r>
      <w:r w:rsidRPr="003146D9">
        <w:rPr>
          <w:lang w:val="en-US"/>
        </w:rPr>
        <w:t>}\{</w:t>
      </w:r>
      <w:r>
        <w:t>имя</w:t>
      </w:r>
      <w:r w:rsidRPr="003146D9">
        <w:rPr>
          <w:lang w:val="en-US"/>
        </w:rPr>
        <w:t xml:space="preserve"> </w:t>
      </w:r>
      <w:r>
        <w:rPr>
          <w:lang w:val="en-US"/>
        </w:rPr>
        <w:t>endpoint</w:t>
      </w:r>
      <w:r w:rsidRPr="003146D9">
        <w:rPr>
          <w:lang w:val="en-US"/>
        </w:rPr>
        <w:t>’</w:t>
      </w:r>
      <w:r>
        <w:t>а</w:t>
      </w:r>
      <w:r w:rsidRPr="003146D9">
        <w:rPr>
          <w:lang w:val="en-US"/>
        </w:rPr>
        <w:t>}.</w:t>
      </w:r>
      <w:proofErr w:type="spellStart"/>
      <w:r>
        <w:rPr>
          <w:lang w:val="en-US"/>
        </w:rPr>
        <w:t>xsl</w:t>
      </w:r>
      <w:proofErr w:type="spellEnd"/>
      <w:r w:rsidRPr="003146D9">
        <w:rPr>
          <w:lang w:val="en-US"/>
        </w:rPr>
        <w:t xml:space="preserve">». </w:t>
      </w:r>
    </w:p>
    <w:p w:rsidR="00CC0978" w:rsidRDefault="00CC0978" w:rsidP="003146D9">
      <w:pPr>
        <w:pStyle w:val="2"/>
      </w:pPr>
      <w:r>
        <w:t xml:space="preserve">Импорт </w:t>
      </w:r>
      <w:r w:rsidRPr="00CC0978">
        <w:t>XSD</w:t>
      </w:r>
    </w:p>
    <w:p w:rsidR="00CC0978" w:rsidRDefault="00CC0978" w:rsidP="00D84314"/>
    <w:p w:rsidR="002429F5" w:rsidRDefault="002429F5" w:rsidP="002429F5">
      <w:r>
        <w:t>Для сокращения сроков создания эмуляторов</w:t>
      </w:r>
      <w:r w:rsidR="003146D9">
        <w:t xml:space="preserve"> и драйверов</w:t>
      </w:r>
      <w:r>
        <w:t xml:space="preserve"> по новому ТЗ была создана процедура, которая пересоздает все текущие </w:t>
      </w:r>
      <w:proofErr w:type="gramStart"/>
      <w:r>
        <w:t>мок-сервисы</w:t>
      </w:r>
      <w:proofErr w:type="gramEnd"/>
      <w:r>
        <w:t xml:space="preserve"> и драйверы с текущими параметрами. Основные изменения в ТЗ (</w:t>
      </w:r>
      <w:proofErr w:type="spellStart"/>
      <w:r>
        <w:rPr>
          <w:lang w:val="en-US"/>
        </w:rPr>
        <w:t>xsd</w:t>
      </w:r>
      <w:proofErr w:type="spellEnd"/>
      <w:r w:rsidRPr="00D84314">
        <w:t>-</w:t>
      </w:r>
      <w:r>
        <w:t>схемах запрос-ответ сообщений) не должны повлиять на работу этой процедуры.</w:t>
      </w:r>
    </w:p>
    <w:p w:rsidR="002429F5" w:rsidRDefault="002429F5" w:rsidP="003146D9">
      <w:r>
        <w:t xml:space="preserve">Точкой входа для вызова процедуры является метод </w:t>
      </w:r>
      <w:r w:rsidRPr="003146D9">
        <w:rPr>
          <w:lang w:val="en-US"/>
        </w:rPr>
        <w:t>main</w:t>
      </w:r>
      <w:r w:rsidRPr="009F0000">
        <w:t xml:space="preserve"> </w:t>
      </w:r>
      <w:r>
        <w:t>в файле «</w:t>
      </w:r>
      <w:proofErr w:type="spellStart"/>
      <w:r w:rsidRPr="009F0000">
        <w:t>src</w:t>
      </w:r>
      <w:proofErr w:type="spellEnd"/>
      <w:r w:rsidRPr="009F0000">
        <w:t>\</w:t>
      </w:r>
      <w:proofErr w:type="spellStart"/>
      <w:r w:rsidRPr="009F0000">
        <w:t>main</w:t>
      </w:r>
      <w:proofErr w:type="spellEnd"/>
      <w:r w:rsidRPr="009F0000">
        <w:t>\</w:t>
      </w:r>
      <w:proofErr w:type="spellStart"/>
      <w:r w:rsidRPr="009F0000">
        <w:t>java</w:t>
      </w:r>
      <w:proofErr w:type="spellEnd"/>
      <w:r w:rsidRPr="009F0000">
        <w:t>\</w:t>
      </w:r>
      <w:proofErr w:type="spellStart"/>
      <w:r w:rsidRPr="009F0000">
        <w:t>ru</w:t>
      </w:r>
      <w:proofErr w:type="spellEnd"/>
      <w:r w:rsidRPr="009F0000">
        <w:t>\</w:t>
      </w:r>
      <w:proofErr w:type="spellStart"/>
      <w:r w:rsidRPr="009F0000">
        <w:t>sbt</w:t>
      </w:r>
      <w:proofErr w:type="spellEnd"/>
      <w:r w:rsidRPr="009F0000">
        <w:t>\</w:t>
      </w:r>
      <w:proofErr w:type="spellStart"/>
      <w:r w:rsidRPr="009F0000">
        <w:t>bpm</w:t>
      </w:r>
      <w:proofErr w:type="spellEnd"/>
      <w:r w:rsidRPr="009F0000">
        <w:t>\</w:t>
      </w:r>
      <w:proofErr w:type="spellStart"/>
      <w:r w:rsidRPr="009F0000">
        <w:t>mock</w:t>
      </w:r>
      <w:proofErr w:type="spellEnd"/>
      <w:r w:rsidRPr="009F0000">
        <w:t>\</w:t>
      </w:r>
      <w:proofErr w:type="spellStart"/>
      <w:r w:rsidRPr="009F0000">
        <w:t>utils</w:t>
      </w:r>
      <w:proofErr w:type="spellEnd"/>
      <w:r w:rsidRPr="009F0000">
        <w:t>\importXSD.java</w:t>
      </w:r>
      <w:r>
        <w:t>».</w:t>
      </w:r>
    </w:p>
    <w:p w:rsidR="00E7723B" w:rsidRDefault="00984AEA" w:rsidP="003146D9">
      <w:r>
        <w:t xml:space="preserve">Процедура </w:t>
      </w:r>
      <w:r w:rsidR="00E7723B" w:rsidRPr="003146D9">
        <w:rPr>
          <w:lang w:val="en-US"/>
        </w:rPr>
        <w:t>main</w:t>
      </w:r>
      <w:r w:rsidR="00E7723B">
        <w:t xml:space="preserve"> в свою очередь вызывает процедуру </w:t>
      </w:r>
      <w:proofErr w:type="spellStart"/>
      <w:r w:rsidR="00E7723B" w:rsidRPr="00E7723B">
        <w:t>renewData</w:t>
      </w:r>
      <w:proofErr w:type="spellEnd"/>
      <w:r w:rsidR="00E7723B">
        <w:t>, которая производит все необходимые действия.</w:t>
      </w:r>
    </w:p>
    <w:p w:rsidR="00E7723B" w:rsidRPr="00710CB6" w:rsidRDefault="00E7723B" w:rsidP="003146D9">
      <w:proofErr w:type="spellStart"/>
      <w:r w:rsidRPr="00E7723B">
        <w:t>renewData</w:t>
      </w:r>
      <w:proofErr w:type="spellEnd"/>
      <w:r>
        <w:t xml:space="preserve"> вызывает для каждой точки интеграции функции </w:t>
      </w:r>
      <w:proofErr w:type="spellStart"/>
      <w:r w:rsidRPr="00E7723B">
        <w:t>driverCycle</w:t>
      </w:r>
      <w:proofErr w:type="spellEnd"/>
      <w:r>
        <w:t xml:space="preserve"> или </w:t>
      </w:r>
      <w:proofErr w:type="spellStart"/>
      <w:r w:rsidRPr="00E7723B">
        <w:t>mockCycle</w:t>
      </w:r>
      <w:proofErr w:type="spellEnd"/>
      <w:r>
        <w:t>, передавая им все необходимые параметры</w:t>
      </w:r>
      <w:r w:rsidR="00710CB6" w:rsidRPr="00710CB6">
        <w:t>.</w:t>
      </w:r>
    </w:p>
    <w:p w:rsidR="003146D9" w:rsidRDefault="003146D9" w:rsidP="003146D9"/>
    <w:p w:rsidR="002429F5" w:rsidRPr="00CC0978" w:rsidRDefault="002429F5" w:rsidP="00D84314"/>
    <w:sectPr w:rsidR="002429F5" w:rsidRPr="00CC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6967"/>
    <w:multiLevelType w:val="hybridMultilevel"/>
    <w:tmpl w:val="1BF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46A67"/>
    <w:multiLevelType w:val="hybridMultilevel"/>
    <w:tmpl w:val="76CE2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5544B"/>
    <w:multiLevelType w:val="hybridMultilevel"/>
    <w:tmpl w:val="2BF0D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3489E"/>
    <w:multiLevelType w:val="hybridMultilevel"/>
    <w:tmpl w:val="1A16F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E02EA"/>
    <w:multiLevelType w:val="hybridMultilevel"/>
    <w:tmpl w:val="034A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D730C"/>
    <w:multiLevelType w:val="hybridMultilevel"/>
    <w:tmpl w:val="E04EB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430615D"/>
    <w:multiLevelType w:val="hybridMultilevel"/>
    <w:tmpl w:val="156C45A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3D4C5998"/>
    <w:multiLevelType w:val="hybridMultilevel"/>
    <w:tmpl w:val="A89C1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F7BAF"/>
    <w:multiLevelType w:val="hybridMultilevel"/>
    <w:tmpl w:val="8BD4B61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C54B24"/>
    <w:multiLevelType w:val="hybridMultilevel"/>
    <w:tmpl w:val="03AAC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A81EFE"/>
    <w:multiLevelType w:val="hybridMultilevel"/>
    <w:tmpl w:val="156C45A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6B8E62A2"/>
    <w:multiLevelType w:val="hybridMultilevel"/>
    <w:tmpl w:val="034A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0"/>
  </w:num>
  <w:num w:numId="9">
    <w:abstractNumId w:val="11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BC"/>
    <w:rsid w:val="000B2F8E"/>
    <w:rsid w:val="000D06D1"/>
    <w:rsid w:val="001512CF"/>
    <w:rsid w:val="00180EA1"/>
    <w:rsid w:val="001A28F5"/>
    <w:rsid w:val="001B418B"/>
    <w:rsid w:val="002429F5"/>
    <w:rsid w:val="00267EB1"/>
    <w:rsid w:val="002F27C4"/>
    <w:rsid w:val="0031199B"/>
    <w:rsid w:val="003146D9"/>
    <w:rsid w:val="00411705"/>
    <w:rsid w:val="004945D7"/>
    <w:rsid w:val="004C65A6"/>
    <w:rsid w:val="00576430"/>
    <w:rsid w:val="005F3BE7"/>
    <w:rsid w:val="00630070"/>
    <w:rsid w:val="00660DFA"/>
    <w:rsid w:val="006D1FBF"/>
    <w:rsid w:val="006F39FE"/>
    <w:rsid w:val="00710196"/>
    <w:rsid w:val="00710CB6"/>
    <w:rsid w:val="00740BC8"/>
    <w:rsid w:val="00775281"/>
    <w:rsid w:val="00794760"/>
    <w:rsid w:val="00820956"/>
    <w:rsid w:val="00860CC5"/>
    <w:rsid w:val="008C51C5"/>
    <w:rsid w:val="00937971"/>
    <w:rsid w:val="009410C1"/>
    <w:rsid w:val="00984AEA"/>
    <w:rsid w:val="009F0000"/>
    <w:rsid w:val="00A237BC"/>
    <w:rsid w:val="00A27AA1"/>
    <w:rsid w:val="00A33D4A"/>
    <w:rsid w:val="00A9376B"/>
    <w:rsid w:val="00A93B2F"/>
    <w:rsid w:val="00A95F16"/>
    <w:rsid w:val="00AE7A4C"/>
    <w:rsid w:val="00C71325"/>
    <w:rsid w:val="00CC0978"/>
    <w:rsid w:val="00D06847"/>
    <w:rsid w:val="00D47A22"/>
    <w:rsid w:val="00D84314"/>
    <w:rsid w:val="00E06056"/>
    <w:rsid w:val="00E27C2E"/>
    <w:rsid w:val="00E31EE6"/>
    <w:rsid w:val="00E7723B"/>
    <w:rsid w:val="00EA4931"/>
    <w:rsid w:val="00EA59A5"/>
    <w:rsid w:val="00F03137"/>
    <w:rsid w:val="00F40CC8"/>
    <w:rsid w:val="00F57DCE"/>
    <w:rsid w:val="00F6351D"/>
    <w:rsid w:val="00FB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7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7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1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C65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F39FE"/>
    <w:rPr>
      <w:color w:val="0000FF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F57D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57D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57D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0D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40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74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0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1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7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7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1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C65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F39FE"/>
    <w:rPr>
      <w:color w:val="0000FF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F57D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57D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57D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0D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40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74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0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282D5-CAE2-44DD-800C-75D332EA6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22</Pages>
  <Words>5126</Words>
  <Characters>29219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Востриков Максим Игоревич</dc:creator>
  <cp:lastModifiedBy>Востриков Максим Игоревич</cp:lastModifiedBy>
  <cp:revision>10</cp:revision>
  <dcterms:created xsi:type="dcterms:W3CDTF">2015-01-19T06:45:00Z</dcterms:created>
  <dcterms:modified xsi:type="dcterms:W3CDTF">2015-01-22T07:19:00Z</dcterms:modified>
</cp:coreProperties>
</file>